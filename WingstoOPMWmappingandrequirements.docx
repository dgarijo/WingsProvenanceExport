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6047" w:rsidRPr="00480CD2" w:rsidRDefault="005458BF">
      <w:pPr>
        <w:pStyle w:val="Ttulo"/>
        <w:contextualSpacing w:val="0"/>
        <w:rPr>
          <w:lang w:val="en-US"/>
        </w:rPr>
      </w:pPr>
      <w:bookmarkStart w:id="0" w:name="h.acg4xpmpcejr" w:colFirst="0" w:colLast="0"/>
      <w:bookmarkEnd w:id="0"/>
      <w:r w:rsidRPr="00480CD2">
        <w:rPr>
          <w:lang w:val="en-US"/>
        </w:rPr>
        <w:t>Wings to OPMW Mapping and Requirements</w:t>
      </w:r>
    </w:p>
    <w:p w:rsidR="00D86047" w:rsidRPr="00480CD2" w:rsidRDefault="005458BF" w:rsidP="00480CD2">
      <w:pPr>
        <w:pStyle w:val="normal0"/>
        <w:rPr>
          <w:lang w:val="en-US"/>
        </w:rPr>
      </w:pPr>
      <w:r w:rsidRPr="00480CD2">
        <w:rPr>
          <w:b/>
          <w:lang w:val="en-US"/>
        </w:rPr>
        <w:t>Authors</w:t>
      </w:r>
      <w:r w:rsidRPr="00480CD2">
        <w:rPr>
          <w:lang w:val="en-US"/>
        </w:rPr>
        <w:t>: Daniel Garijo, Varun Ratnakar.</w:t>
      </w:r>
    </w:p>
    <w:p w:rsidR="00D86047" w:rsidRPr="00480CD2" w:rsidRDefault="005458BF">
      <w:pPr>
        <w:pStyle w:val="normal0"/>
        <w:rPr>
          <w:lang w:val="en-US"/>
        </w:rPr>
      </w:pPr>
      <w:r w:rsidRPr="00480CD2">
        <w:rPr>
          <w:b/>
          <w:lang w:val="en-US"/>
        </w:rPr>
        <w:t>Date</w:t>
      </w:r>
      <w:r w:rsidRPr="00480CD2">
        <w:rPr>
          <w:lang w:val="en-US"/>
        </w:rPr>
        <w:t>: 20 November 2014.</w:t>
      </w:r>
    </w:p>
    <w:p w:rsidR="00D86047" w:rsidRPr="00480CD2" w:rsidRDefault="005458BF">
      <w:pPr>
        <w:pStyle w:val="normal0"/>
        <w:rPr>
          <w:lang w:val="en-US"/>
        </w:rPr>
      </w:pPr>
      <w:r w:rsidRPr="00480CD2">
        <w:rPr>
          <w:b/>
          <w:lang w:val="en-US"/>
        </w:rPr>
        <w:t>Version</w:t>
      </w:r>
      <w:r w:rsidRPr="00480CD2">
        <w:rPr>
          <w:lang w:val="en-US"/>
        </w:rPr>
        <w:t>: 1.0</w:t>
      </w:r>
    </w:p>
    <w:p w:rsidR="00D86047" w:rsidRPr="00480CD2" w:rsidRDefault="00D86047">
      <w:pPr>
        <w:pStyle w:val="normal0"/>
        <w:rPr>
          <w:lang w:val="en-US"/>
        </w:rPr>
      </w:pPr>
    </w:p>
    <w:p w:rsidR="00D86047" w:rsidRPr="00480CD2" w:rsidRDefault="005458BF">
      <w:pPr>
        <w:pStyle w:val="normal0"/>
        <w:jc w:val="both"/>
        <w:rPr>
          <w:lang w:val="en-US"/>
        </w:rPr>
      </w:pPr>
      <w:r w:rsidRPr="00480CD2">
        <w:rPr>
          <w:b/>
          <w:lang w:val="en-US"/>
        </w:rPr>
        <w:t>Abstract</w:t>
      </w:r>
      <w:r w:rsidRPr="00480CD2">
        <w:rPr>
          <w:lang w:val="en-US"/>
        </w:rPr>
        <w:t>: This document specifies how to convert a Wings workflow (specified with p-plan, Wings ontologies and the Wings catalogue) to OPMW. Therefore this document will first describe the set of requirements we need for having a representation of the workflow tem</w:t>
      </w:r>
      <w:r w:rsidRPr="00480CD2">
        <w:rPr>
          <w:lang w:val="en-US"/>
        </w:rPr>
        <w:t>plate and its provenance, and then a mapping between the the existing terms in Wings to convert them to OPMW.</w:t>
      </w:r>
    </w:p>
    <w:p w:rsidR="00D86047" w:rsidRPr="00480CD2" w:rsidRDefault="00D86047">
      <w:pPr>
        <w:pStyle w:val="normal0"/>
        <w:jc w:val="both"/>
        <w:rPr>
          <w:lang w:val="en-US"/>
        </w:rPr>
      </w:pPr>
    </w:p>
    <w:p w:rsidR="00D86047" w:rsidRDefault="005458BF">
      <w:pPr>
        <w:pStyle w:val="normal0"/>
        <w:jc w:val="both"/>
      </w:pPr>
      <w:r>
        <w:rPr>
          <w:b/>
        </w:rPr>
        <w:t>Challenges to address</w:t>
      </w:r>
      <w:r>
        <w:t xml:space="preserve">: </w:t>
      </w:r>
    </w:p>
    <w:p w:rsidR="00D86047" w:rsidRPr="00480CD2" w:rsidRDefault="005458BF">
      <w:pPr>
        <w:pStyle w:val="normal0"/>
        <w:numPr>
          <w:ilvl w:val="0"/>
          <w:numId w:val="1"/>
        </w:numPr>
        <w:ind w:hanging="359"/>
        <w:contextualSpacing/>
        <w:jc w:val="both"/>
        <w:rPr>
          <w:lang w:val="en-US"/>
        </w:rPr>
      </w:pPr>
      <w:r w:rsidRPr="00480CD2">
        <w:rPr>
          <w:lang w:val="en-US"/>
        </w:rPr>
        <w:t>How to deal with derreferenceable URIs and accessibility to resources?.</w:t>
      </w:r>
    </w:p>
    <w:p w:rsidR="00D86047" w:rsidRPr="00480CD2" w:rsidRDefault="005458BF">
      <w:pPr>
        <w:pStyle w:val="normal0"/>
        <w:numPr>
          <w:ilvl w:val="0"/>
          <w:numId w:val="1"/>
        </w:numPr>
        <w:ind w:hanging="359"/>
        <w:contextualSpacing/>
        <w:jc w:val="both"/>
        <w:rPr>
          <w:lang w:val="en-US"/>
        </w:rPr>
      </w:pPr>
      <w:r w:rsidRPr="00480CD2">
        <w:rPr>
          <w:lang w:val="en-US"/>
        </w:rPr>
        <w:t>Type of the components and data. This was an issu</w:t>
      </w:r>
      <w:r w:rsidRPr="00480CD2">
        <w:rPr>
          <w:lang w:val="en-US"/>
        </w:rPr>
        <w:t>e in the old mapper. Are the classes still instantiated to exploit the relationships in the template level? If they are, then a “class” should be added to all the types found.</w:t>
      </w:r>
    </w:p>
    <w:p w:rsidR="00D86047" w:rsidRPr="00480CD2" w:rsidRDefault="005458BF">
      <w:pPr>
        <w:pStyle w:val="normal0"/>
        <w:numPr>
          <w:ilvl w:val="0"/>
          <w:numId w:val="1"/>
        </w:numPr>
        <w:ind w:hanging="359"/>
        <w:contextualSpacing/>
        <w:jc w:val="both"/>
        <w:rPr>
          <w:lang w:val="en-US"/>
        </w:rPr>
      </w:pPr>
      <w:r w:rsidRPr="00480CD2">
        <w:rPr>
          <w:lang w:val="en-US"/>
        </w:rPr>
        <w:t>If we archive the current endpoint, what will happen to the currently derreferen</w:t>
      </w:r>
      <w:r w:rsidRPr="00480CD2">
        <w:rPr>
          <w:lang w:val="en-US"/>
        </w:rPr>
        <w:t>ceable URIs? (here if we change the endpoint will be fine, even if the uris that used to be there are no longer derreferenceable. Will have to check if you can set up pubby to point at 2 endpoints).</w:t>
      </w:r>
    </w:p>
    <w:p w:rsidR="00D86047" w:rsidRPr="00480CD2" w:rsidRDefault="005458BF">
      <w:pPr>
        <w:pStyle w:val="normal0"/>
        <w:numPr>
          <w:ilvl w:val="0"/>
          <w:numId w:val="1"/>
        </w:numPr>
        <w:ind w:hanging="359"/>
        <w:contextualSpacing/>
        <w:jc w:val="both"/>
        <w:rPr>
          <w:lang w:val="en-US"/>
        </w:rPr>
      </w:pPr>
      <w:r w:rsidRPr="00480CD2">
        <w:rPr>
          <w:lang w:val="en-US"/>
        </w:rPr>
        <w:t>Which metadata shall be mapped?</w:t>
      </w:r>
    </w:p>
    <w:p w:rsidR="00D86047" w:rsidRPr="00480CD2" w:rsidRDefault="005458BF">
      <w:pPr>
        <w:pStyle w:val="normal0"/>
        <w:numPr>
          <w:ilvl w:val="0"/>
          <w:numId w:val="1"/>
        </w:numPr>
        <w:ind w:hanging="359"/>
        <w:contextualSpacing/>
        <w:jc w:val="both"/>
        <w:rPr>
          <w:lang w:val="en-US"/>
        </w:rPr>
      </w:pPr>
      <w:r w:rsidRPr="00480CD2">
        <w:rPr>
          <w:lang w:val="en-US"/>
        </w:rPr>
        <w:t>Do we have new metadata t</w:t>
      </w:r>
      <w:r w:rsidRPr="00480CD2">
        <w:rPr>
          <w:lang w:val="en-US"/>
        </w:rPr>
        <w:t>o map?</w:t>
      </w:r>
    </w:p>
    <w:p w:rsidR="00D86047" w:rsidRPr="00480CD2" w:rsidRDefault="005458BF">
      <w:pPr>
        <w:pStyle w:val="normal0"/>
        <w:numPr>
          <w:ilvl w:val="0"/>
          <w:numId w:val="1"/>
        </w:numPr>
        <w:ind w:hanging="359"/>
        <w:contextualSpacing/>
        <w:jc w:val="both"/>
        <w:rPr>
          <w:lang w:val="en-US"/>
        </w:rPr>
      </w:pPr>
      <w:r w:rsidRPr="00480CD2">
        <w:rPr>
          <w:lang w:val="en-US"/>
        </w:rPr>
        <w:t>How do we map collections? This can be a whole new paradigm.</w:t>
      </w:r>
    </w:p>
    <w:p w:rsidR="00D86047" w:rsidRPr="00480CD2" w:rsidRDefault="005458BF">
      <w:pPr>
        <w:pStyle w:val="Ttulo1"/>
        <w:contextualSpacing w:val="0"/>
        <w:jc w:val="both"/>
        <w:rPr>
          <w:lang w:val="en-US"/>
        </w:rPr>
      </w:pPr>
      <w:bookmarkStart w:id="1" w:name="h.gmdbrf6zm2jz" w:colFirst="0" w:colLast="0"/>
      <w:bookmarkEnd w:id="1"/>
      <w:r w:rsidRPr="00480CD2">
        <w:rPr>
          <w:lang w:val="en-US"/>
        </w:rPr>
        <w:t>Workflow execution lifecycle in Wings</w:t>
      </w:r>
    </w:p>
    <w:p w:rsidR="00D86047" w:rsidRPr="00480CD2" w:rsidRDefault="005458BF">
      <w:pPr>
        <w:pStyle w:val="normal0"/>
        <w:jc w:val="both"/>
        <w:rPr>
          <w:lang w:val="en-US"/>
        </w:rPr>
      </w:pPr>
      <w:r w:rsidRPr="00480CD2">
        <w:rPr>
          <w:lang w:val="en-US"/>
        </w:rPr>
        <w:t xml:space="preserve">The lifecycle starts with the definition of a </w:t>
      </w:r>
      <w:r w:rsidRPr="00480CD2">
        <w:rPr>
          <w:b/>
          <w:lang w:val="en-US"/>
        </w:rPr>
        <w:t>workflow template</w:t>
      </w:r>
      <w:r w:rsidRPr="00480CD2">
        <w:rPr>
          <w:lang w:val="en-US"/>
        </w:rPr>
        <w:t xml:space="preserve">, which specifies the dependencies among the components of the component catalog. When </w:t>
      </w:r>
      <w:r w:rsidRPr="00480CD2">
        <w:rPr>
          <w:lang w:val="en-US"/>
        </w:rPr>
        <w:t>a user selects to execute a workflow template, a specific plan is prepared with the data bindings (</w:t>
      </w:r>
      <w:r w:rsidRPr="00480CD2">
        <w:rPr>
          <w:b/>
          <w:lang w:val="en-US"/>
        </w:rPr>
        <w:t>Workflow Instance</w:t>
      </w:r>
      <w:r w:rsidRPr="00480CD2">
        <w:rPr>
          <w:lang w:val="en-US"/>
        </w:rPr>
        <w:t xml:space="preserve">), using the </w:t>
      </w:r>
      <w:r w:rsidRPr="00480CD2">
        <w:rPr>
          <w:b/>
          <w:lang w:val="en-US"/>
        </w:rPr>
        <w:t>p-plan/wf-invoc</w:t>
      </w:r>
      <w:r w:rsidRPr="00480CD2">
        <w:rPr>
          <w:lang w:val="en-US"/>
        </w:rPr>
        <w:t xml:space="preserve"> vocabulary. The data bindings are identifiers for the URIs where the results will be deposited. This means that</w:t>
      </w:r>
      <w:r w:rsidRPr="00480CD2">
        <w:rPr>
          <w:lang w:val="en-US"/>
        </w:rPr>
        <w:t xml:space="preserve"> before executing the workflow, the workflow instance specifies all the containers for the intermediate and final results.</w:t>
      </w:r>
    </w:p>
    <w:p w:rsidR="00D86047" w:rsidRPr="00480CD2" w:rsidRDefault="005458BF">
      <w:pPr>
        <w:pStyle w:val="normal0"/>
        <w:jc w:val="both"/>
        <w:rPr>
          <w:lang w:val="en-US"/>
        </w:rPr>
      </w:pPr>
      <w:r w:rsidRPr="00480CD2">
        <w:rPr>
          <w:lang w:val="en-US"/>
        </w:rPr>
        <w:t xml:space="preserve">Then the workflow is submitted for execution, and two files are produced. The first one is the </w:t>
      </w:r>
      <w:r w:rsidRPr="00480CD2">
        <w:rPr>
          <w:b/>
          <w:lang w:val="en-US"/>
        </w:rPr>
        <w:t>execution process file (called Executi</w:t>
      </w:r>
      <w:r w:rsidRPr="00480CD2">
        <w:rPr>
          <w:b/>
          <w:lang w:val="en-US"/>
        </w:rPr>
        <w:t>on)</w:t>
      </w:r>
      <w:r w:rsidRPr="00480CD2">
        <w:rPr>
          <w:lang w:val="en-US"/>
        </w:rPr>
        <w:t xml:space="preserve">, which specifies the execution plan plus all its steps and metadata. It also contains links to the template (through the </w:t>
      </w:r>
      <w:r w:rsidRPr="00480CD2">
        <w:rPr>
          <w:b/>
          <w:lang w:val="en-US"/>
        </w:rPr>
        <w:t xml:space="preserve">hasTemplate </w:t>
      </w:r>
      <w:r w:rsidRPr="00480CD2">
        <w:rPr>
          <w:lang w:val="en-US"/>
        </w:rPr>
        <w:t xml:space="preserve">relationship), workflow instance (through the </w:t>
      </w:r>
      <w:r w:rsidRPr="00480CD2">
        <w:rPr>
          <w:b/>
          <w:lang w:val="en-US"/>
        </w:rPr>
        <w:t>hasPlan</w:t>
      </w:r>
      <w:r w:rsidRPr="00480CD2">
        <w:rPr>
          <w:lang w:val="en-US"/>
        </w:rPr>
        <w:t xml:space="preserve"> relationship) and the expanded template (through the </w:t>
      </w:r>
      <w:r w:rsidRPr="00480CD2">
        <w:rPr>
          <w:b/>
          <w:lang w:val="en-US"/>
        </w:rPr>
        <w:t>hasExpandedT</w:t>
      </w:r>
      <w:r w:rsidRPr="00480CD2">
        <w:rPr>
          <w:b/>
          <w:lang w:val="en-US"/>
        </w:rPr>
        <w:t>emplate</w:t>
      </w:r>
      <w:r w:rsidRPr="00480CD2">
        <w:rPr>
          <w:lang w:val="en-US"/>
        </w:rPr>
        <w:t xml:space="preserve"> relationship</w:t>
      </w:r>
      <w:r w:rsidRPr="00480CD2">
        <w:rPr>
          <w:lang w:val="en-US"/>
        </w:rPr>
        <w:t>, which links the expanded plan to all the resources produced in the workflow execution. This file also contains metadata on their size, language, type, etc.</w:t>
      </w:r>
    </w:p>
    <w:p w:rsidR="00D86047" w:rsidRPr="00480CD2" w:rsidRDefault="005458BF">
      <w:pPr>
        <w:pStyle w:val="normal0"/>
        <w:jc w:val="both"/>
        <w:rPr>
          <w:lang w:val="en-US"/>
        </w:rPr>
      </w:pPr>
      <w:r w:rsidRPr="00480CD2">
        <w:rPr>
          <w:lang w:val="en-US"/>
        </w:rPr>
        <w:t>Final</w:t>
      </w:r>
      <w:r w:rsidRPr="00480CD2">
        <w:rPr>
          <w:lang w:val="en-US"/>
        </w:rPr>
        <w:t xml:space="preserve">ly, all the executions are stored in a </w:t>
      </w:r>
      <w:r w:rsidRPr="00480CD2">
        <w:rPr>
          <w:b/>
          <w:lang w:val="en-US"/>
        </w:rPr>
        <w:t>library</w:t>
      </w:r>
      <w:r w:rsidRPr="00480CD2">
        <w:rPr>
          <w:lang w:val="en-US"/>
        </w:rPr>
        <w:t>, which contains the beginning and ending time of each execution, its status, etc</w:t>
      </w:r>
    </w:p>
    <w:p w:rsidR="00D86047" w:rsidRPr="00480CD2" w:rsidRDefault="005458BF">
      <w:pPr>
        <w:pStyle w:val="normal0"/>
        <w:jc w:val="center"/>
        <w:rPr>
          <w:lang w:val="en-US"/>
        </w:rPr>
      </w:pPr>
      <w:r w:rsidRPr="00480CD2">
        <w:rPr>
          <w:lang w:val="en-US"/>
        </w:rPr>
        <w:lastRenderedPageBreak/>
        <w:t>.</w:t>
      </w:r>
      <w:r>
        <w:rPr>
          <w:noProof/>
        </w:rPr>
        <w:drawing>
          <wp:inline distT="114300" distB="114300" distL="114300" distR="114300">
            <wp:extent cx="4885668" cy="20240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885668" cy="2024063"/>
                    </a:xfrm>
                    <a:prstGeom prst="rect">
                      <a:avLst/>
                    </a:prstGeom>
                    <a:ln/>
                  </pic:spPr>
                </pic:pic>
              </a:graphicData>
            </a:graphic>
          </wp:inline>
        </w:drawing>
      </w:r>
    </w:p>
    <w:p w:rsidR="00D86047" w:rsidRPr="00480CD2" w:rsidRDefault="005458BF">
      <w:pPr>
        <w:pStyle w:val="Ttulo2"/>
        <w:contextualSpacing w:val="0"/>
        <w:jc w:val="both"/>
        <w:rPr>
          <w:lang w:val="en-US"/>
        </w:rPr>
      </w:pPr>
      <w:bookmarkStart w:id="2" w:name="h.rnngrgeqitm2" w:colFirst="0" w:colLast="0"/>
      <w:bookmarkEnd w:id="2"/>
      <w:r w:rsidRPr="00480CD2">
        <w:rPr>
          <w:lang w:val="en-US"/>
        </w:rPr>
        <w:t>Example</w:t>
      </w:r>
    </w:p>
    <w:p w:rsidR="00D86047" w:rsidRPr="00480CD2" w:rsidRDefault="005458BF">
      <w:pPr>
        <w:pStyle w:val="normal0"/>
        <w:rPr>
          <w:lang w:val="en-US"/>
        </w:rPr>
      </w:pPr>
      <w:r w:rsidRPr="00480CD2">
        <w:rPr>
          <w:lang w:val="en-US"/>
        </w:rPr>
        <w:t xml:space="preserve">Below we can find an example of the different stages of a workflow, from its template to its execution, according to </w:t>
      </w:r>
      <w:r w:rsidRPr="00480CD2">
        <w:rPr>
          <w:lang w:val="en-US"/>
        </w:rPr>
        <w:t>the definitions made above.</w:t>
      </w:r>
    </w:p>
    <w:p w:rsidR="00D86047" w:rsidRPr="00480CD2" w:rsidRDefault="00D86047">
      <w:pPr>
        <w:pStyle w:val="normal0"/>
        <w:rPr>
          <w:lang w:val="en-US"/>
        </w:rPr>
      </w:pPr>
    </w:p>
    <w:p w:rsidR="00D86047" w:rsidRPr="00480CD2" w:rsidRDefault="005458BF">
      <w:pPr>
        <w:pStyle w:val="normal0"/>
        <w:jc w:val="both"/>
        <w:rPr>
          <w:lang w:val="en-US"/>
        </w:rPr>
      </w:pPr>
      <w:r w:rsidRPr="00480CD2">
        <w:rPr>
          <w:b/>
          <w:lang w:val="en-US"/>
        </w:rPr>
        <w:t xml:space="preserve">Library of executions: </w:t>
      </w:r>
      <w:r w:rsidRPr="00480CD2">
        <w:rPr>
          <w:lang w:val="en-US"/>
        </w:rPr>
        <w:t>A summary of all the executions of all workflows. We will focus on the execution “</w:t>
      </w:r>
      <w:r w:rsidR="00B24421" w:rsidRPr="00B24421">
        <w:rPr>
          <w:lang w:val="en-US"/>
        </w:rPr>
        <w:t xml:space="preserve">Words_abs-3cb7ac-f3cc24fb-0638-446d-a9c8-86885f9597fb </w:t>
      </w:r>
      <w:r w:rsidRPr="00480CD2">
        <w:rPr>
          <w:lang w:val="en-US"/>
        </w:rPr>
        <w:t>“.</w:t>
      </w:r>
    </w:p>
    <w:p w:rsidR="00D86047" w:rsidRPr="00480CD2" w:rsidRDefault="005458BF">
      <w:pPr>
        <w:pStyle w:val="normal0"/>
        <w:jc w:val="both"/>
        <w:rPr>
          <w:lang w:val="en-US"/>
        </w:rPr>
      </w:pPr>
      <w:r w:rsidRPr="00F173F4">
        <w:rPr>
          <w:lang w:val="en-US"/>
        </w:rPr>
        <w:t>http://www.wings-workflows.org/wings-portal/export/users/admin/CompareFiles/executions/library.owl</w:t>
      </w:r>
    </w:p>
    <w:p w:rsidR="00D86047" w:rsidRPr="00480CD2" w:rsidRDefault="00D86047">
      <w:pPr>
        <w:pStyle w:val="normal0"/>
        <w:jc w:val="both"/>
        <w:rPr>
          <w:lang w:val="en-US"/>
        </w:rPr>
      </w:pPr>
    </w:p>
    <w:p w:rsidR="00D86047" w:rsidRPr="00480CD2" w:rsidRDefault="005458BF">
      <w:pPr>
        <w:pStyle w:val="normal0"/>
        <w:jc w:val="both"/>
        <w:rPr>
          <w:lang w:val="en-US"/>
        </w:rPr>
      </w:pPr>
      <w:r w:rsidRPr="00480CD2">
        <w:rPr>
          <w:b/>
          <w:lang w:val="en-US"/>
        </w:rPr>
        <w:t xml:space="preserve">Workflow template: </w:t>
      </w:r>
      <w:r w:rsidRPr="00480CD2">
        <w:rPr>
          <w:lang w:val="en-US"/>
        </w:rPr>
        <w:t>An abstract plan contai</w:t>
      </w:r>
      <w:r w:rsidRPr="00480CD2">
        <w:rPr>
          <w:lang w:val="en-US"/>
        </w:rPr>
        <w:t xml:space="preserve">ning the dependencies of a workflow. In our example we will be using the following workflow template: </w:t>
      </w:r>
    </w:p>
    <w:p w:rsidR="00D86047" w:rsidRPr="00480CD2" w:rsidRDefault="00480CD2">
      <w:pPr>
        <w:pStyle w:val="normal0"/>
        <w:jc w:val="both"/>
        <w:rPr>
          <w:lang w:val="en-US"/>
        </w:rPr>
      </w:pPr>
      <w:r w:rsidRPr="00480CD2">
        <w:rPr>
          <w:lang w:val="en-US"/>
        </w:rPr>
        <w:t>http://www.wings-workflows.org/wings-portal/export/users/admin/CompareFiles/workflows/Words_abs.owl#Words_abs</w:t>
      </w:r>
    </w:p>
    <w:p w:rsidR="00D86047" w:rsidRPr="00480CD2" w:rsidRDefault="00D86047">
      <w:pPr>
        <w:pStyle w:val="normal0"/>
        <w:jc w:val="both"/>
        <w:rPr>
          <w:lang w:val="en-US"/>
        </w:rPr>
      </w:pPr>
    </w:p>
    <w:p w:rsidR="00D86047" w:rsidRPr="00480CD2" w:rsidRDefault="005458BF">
      <w:pPr>
        <w:pStyle w:val="normal0"/>
        <w:jc w:val="both"/>
        <w:rPr>
          <w:lang w:val="en-US"/>
        </w:rPr>
      </w:pPr>
      <w:r w:rsidRPr="00480CD2">
        <w:rPr>
          <w:b/>
          <w:lang w:val="en-US"/>
        </w:rPr>
        <w:t>Workflow Instance:</w:t>
      </w:r>
      <w:r w:rsidRPr="00480CD2">
        <w:rPr>
          <w:lang w:val="en-US"/>
        </w:rPr>
        <w:t xml:space="preserve"> Invocation plan containing the data bindings and code bindings for a template execution. </w:t>
      </w:r>
    </w:p>
    <w:p w:rsidR="00D86047" w:rsidRPr="00480CD2" w:rsidRDefault="005458BF">
      <w:pPr>
        <w:pStyle w:val="normal0"/>
        <w:jc w:val="both"/>
        <w:rPr>
          <w:lang w:val="en-US"/>
        </w:rPr>
      </w:pPr>
      <w:r w:rsidRPr="00B24421">
        <w:rPr>
          <w:color w:val="auto"/>
          <w:lang w:val="en-US"/>
        </w:rPr>
        <w:t>http://www.wings-workflows.org/wings-portal/export/users/admin/CompareFiles/executions/</w:t>
      </w:r>
      <w:r w:rsidR="00B24421" w:rsidRPr="00480CD2">
        <w:rPr>
          <w:lang w:val="en-US"/>
        </w:rPr>
        <w:t>Words_abs-3cb7ac-fead07e4-3916-4477-aafa-1e128d45c2fb.owl#Words_abs-3cb7ac-fead07e4-3916-4477-aafa-1e128d45c2fb</w:t>
      </w:r>
      <w:r w:rsidR="00B24421" w:rsidRPr="00B24421">
        <w:rPr>
          <w:lang w:val="en-US"/>
        </w:rPr>
        <w:t xml:space="preserve"> </w:t>
      </w:r>
    </w:p>
    <w:p w:rsidR="00D86047" w:rsidRPr="00480CD2" w:rsidRDefault="00D86047">
      <w:pPr>
        <w:pStyle w:val="normal0"/>
        <w:jc w:val="both"/>
        <w:rPr>
          <w:lang w:val="en-US"/>
        </w:rPr>
      </w:pPr>
    </w:p>
    <w:p w:rsidR="00D86047" w:rsidRPr="00480CD2" w:rsidRDefault="005458BF">
      <w:pPr>
        <w:pStyle w:val="normal0"/>
        <w:jc w:val="both"/>
        <w:rPr>
          <w:lang w:val="en-US"/>
        </w:rPr>
      </w:pPr>
      <w:r w:rsidRPr="00480CD2">
        <w:rPr>
          <w:b/>
          <w:lang w:val="en-US"/>
        </w:rPr>
        <w:t>Execution file:</w:t>
      </w:r>
      <w:r w:rsidRPr="00480CD2">
        <w:rPr>
          <w:lang w:val="en-US"/>
        </w:rPr>
        <w:t xml:space="preserve"> Plan containing an execution and the sta</w:t>
      </w:r>
      <w:r w:rsidRPr="00480CD2">
        <w:rPr>
          <w:lang w:val="en-US"/>
        </w:rPr>
        <w:t>rt/end time of its steps. Each plan is specialized for a single execution.</w:t>
      </w:r>
    </w:p>
    <w:p w:rsidR="00480CD2" w:rsidRPr="00480CD2" w:rsidRDefault="00480CD2">
      <w:pPr>
        <w:pStyle w:val="normal0"/>
        <w:jc w:val="both"/>
        <w:rPr>
          <w:lang w:val="en-US"/>
        </w:rPr>
      </w:pPr>
      <w:r w:rsidRPr="00480CD2">
        <w:rPr>
          <w:lang w:val="en-US"/>
        </w:rPr>
        <w:t>http://www.wings-workflows.org/wings-portal/export/users/admin/CompareFiles/executions/Words_abs-3cb7ac-f3cc24fb-0638-446d-a9c8-86885f9597fb.owl#Words_abs-3cb7ac-f3cc24fb-0638-446d-a9c8-86885f9597fb</w:t>
      </w:r>
    </w:p>
    <w:p w:rsidR="00D86047" w:rsidRPr="00480CD2" w:rsidRDefault="00D86047">
      <w:pPr>
        <w:pStyle w:val="normal0"/>
        <w:jc w:val="both"/>
        <w:rPr>
          <w:lang w:val="en-US"/>
        </w:rPr>
      </w:pPr>
    </w:p>
    <w:p w:rsidR="00D86047" w:rsidRPr="00480CD2" w:rsidRDefault="005458BF">
      <w:pPr>
        <w:pStyle w:val="normal0"/>
        <w:jc w:val="both"/>
        <w:rPr>
          <w:lang w:val="en-US"/>
        </w:rPr>
      </w:pPr>
      <w:r w:rsidRPr="00480CD2">
        <w:rPr>
          <w:b/>
          <w:lang w:val="en-US"/>
        </w:rPr>
        <w:t>Expanded templat</w:t>
      </w:r>
      <w:r w:rsidRPr="00480CD2">
        <w:rPr>
          <w:b/>
          <w:lang w:val="en-US"/>
        </w:rPr>
        <w:t>e:</w:t>
      </w:r>
      <w:r w:rsidRPr="00480CD2">
        <w:rPr>
          <w:lang w:val="en-US"/>
        </w:rPr>
        <w:t xml:space="preserve"> Plan containing all the data results and their metadata.</w:t>
      </w:r>
    </w:p>
    <w:p w:rsidR="00D86047" w:rsidRPr="00480CD2" w:rsidRDefault="00480CD2">
      <w:pPr>
        <w:pStyle w:val="normal0"/>
        <w:jc w:val="both"/>
        <w:rPr>
          <w:lang w:val="en-US"/>
        </w:rPr>
      </w:pPr>
      <w:r w:rsidRPr="00480CD2">
        <w:rPr>
          <w:lang w:val="en-US"/>
        </w:rPr>
        <w:t>www.wings-workflows.org/wings-portal/export/users/admin/CompareFiles/executions/Words_abs-3cb7ac-ff82a8bd-89c7-4d0c-bffb-4aa4b8e695b1.owl#Words_abs-3cb7ac-ff82a8bd-89c7-4d0c-bffb-4aa4b8e695b1</w:t>
      </w:r>
    </w:p>
    <w:p w:rsidR="00D86047" w:rsidRPr="00480CD2" w:rsidRDefault="005458BF">
      <w:pPr>
        <w:pStyle w:val="normal0"/>
        <w:jc w:val="both"/>
        <w:rPr>
          <w:lang w:val="en-US"/>
        </w:rPr>
      </w:pPr>
      <w:r w:rsidRPr="00480CD2">
        <w:rPr>
          <w:lang w:val="en-US"/>
        </w:rPr>
        <w:t xml:space="preserve">The two last files are directly </w:t>
      </w:r>
      <w:r w:rsidRPr="00480CD2">
        <w:rPr>
          <w:lang w:val="en-US"/>
        </w:rPr>
        <w:t>related to the provenance capture. The workflow template is the file which will be used to produce the OPMW specification part..</w:t>
      </w:r>
    </w:p>
    <w:p w:rsidR="00D86047" w:rsidRPr="00480CD2" w:rsidRDefault="005458BF">
      <w:pPr>
        <w:pStyle w:val="Ttulo1"/>
        <w:contextualSpacing w:val="0"/>
        <w:jc w:val="both"/>
        <w:rPr>
          <w:lang w:val="en-US"/>
        </w:rPr>
      </w:pPr>
      <w:bookmarkStart w:id="3" w:name="h.aoycdq89kqnk" w:colFirst="0" w:colLast="0"/>
      <w:bookmarkEnd w:id="3"/>
      <w:r w:rsidRPr="00480CD2">
        <w:rPr>
          <w:lang w:val="en-US"/>
        </w:rPr>
        <w:lastRenderedPageBreak/>
        <w:t>Mapping Wings terms to OPMW</w:t>
      </w:r>
    </w:p>
    <w:p w:rsidR="00D86047" w:rsidRPr="00480CD2" w:rsidRDefault="005458BF">
      <w:pPr>
        <w:pStyle w:val="normal0"/>
        <w:jc w:val="both"/>
        <w:rPr>
          <w:lang w:val="en-US"/>
        </w:rPr>
      </w:pPr>
      <w:r w:rsidRPr="00480CD2">
        <w:rPr>
          <w:lang w:val="en-US"/>
        </w:rPr>
        <w:t xml:space="preserve">The mapper follows a two step process: one for transforming templates and another for transforming </w:t>
      </w:r>
      <w:r w:rsidRPr="00480CD2">
        <w:rPr>
          <w:lang w:val="en-US"/>
        </w:rPr>
        <w:t>executions. This two step process is intended, in case one chooses to publish only templates or only provenance executions of their workflows.</w:t>
      </w:r>
    </w:p>
    <w:p w:rsidR="00D86047" w:rsidRPr="00480CD2" w:rsidRDefault="005458BF">
      <w:pPr>
        <w:pStyle w:val="normal0"/>
        <w:jc w:val="both"/>
        <w:rPr>
          <w:lang w:val="en-US"/>
        </w:rPr>
      </w:pPr>
      <w:r w:rsidRPr="00480CD2">
        <w:rPr>
          <w:lang w:val="en-US"/>
        </w:rPr>
        <w:t>The OPMW will expose just the provenance trace, template  and their links. It will not expose the execution activ</w:t>
      </w:r>
      <w:r w:rsidRPr="00480CD2">
        <w:rPr>
          <w:lang w:val="en-US"/>
        </w:rPr>
        <w:t>ity of the Workflow Execution Account or the intermediate results when invoking the workflow, etc.</w:t>
      </w:r>
    </w:p>
    <w:p w:rsidR="00D86047" w:rsidRPr="00480CD2" w:rsidRDefault="005458BF">
      <w:pPr>
        <w:pStyle w:val="Ttulo2"/>
        <w:contextualSpacing w:val="0"/>
        <w:jc w:val="both"/>
        <w:rPr>
          <w:lang w:val="en-US"/>
        </w:rPr>
      </w:pPr>
      <w:bookmarkStart w:id="4" w:name="h.3v1vq39vn4b8" w:colFirst="0" w:colLast="0"/>
      <w:bookmarkEnd w:id="4"/>
      <w:r w:rsidRPr="00480CD2">
        <w:rPr>
          <w:lang w:val="en-US"/>
        </w:rPr>
        <w:t>Template mapping</w:t>
      </w:r>
    </w:p>
    <w:p w:rsidR="00D86047" w:rsidRPr="00480CD2" w:rsidRDefault="005458BF">
      <w:pPr>
        <w:pStyle w:val="normal0"/>
        <w:jc w:val="both"/>
        <w:rPr>
          <w:lang w:val="en-US"/>
        </w:rPr>
      </w:pPr>
      <w:r w:rsidRPr="00480CD2">
        <w:rPr>
          <w:lang w:val="en-US"/>
        </w:rPr>
        <w:t xml:space="preserve">The main template mapping has not suffered many changes in the latest versions of wings. The core is in itself the same, and therefore maps </w:t>
      </w:r>
      <w:r w:rsidRPr="00480CD2">
        <w:rPr>
          <w:lang w:val="en-US"/>
        </w:rPr>
        <w:t>to OPMW directly, since OPMW was designed initially for Wings.</w:t>
      </w:r>
    </w:p>
    <w:p w:rsidR="00D86047" w:rsidRPr="00480CD2" w:rsidRDefault="005458BF">
      <w:pPr>
        <w:pStyle w:val="normal0"/>
        <w:jc w:val="both"/>
        <w:rPr>
          <w:lang w:val="en-US"/>
        </w:rPr>
      </w:pPr>
      <w:r w:rsidRPr="00480CD2">
        <w:rPr>
          <w:b/>
          <w:lang w:val="en-US"/>
        </w:rPr>
        <w:t>Wings namespace used</w:t>
      </w:r>
      <w:r w:rsidRPr="00480CD2">
        <w:rPr>
          <w:lang w:val="en-US"/>
        </w:rPr>
        <w:t>: http://www.wings-workflows.org/ontology/workflow.owl#</w:t>
      </w:r>
    </w:p>
    <w:tbl>
      <w:tblPr>
        <w:tblStyle w:val="a"/>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120"/>
        <w:gridCol w:w="3120"/>
        <w:gridCol w:w="3120"/>
      </w:tblGrid>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jc w:val="center"/>
            </w:pPr>
            <w:r>
              <w:rPr>
                <w:b/>
              </w:rPr>
              <w:t>OPMW Term</w:t>
            </w:r>
          </w:p>
        </w:tc>
        <w:tc>
          <w:tcPr>
            <w:tcW w:w="3120" w:type="dxa"/>
            <w:tcMar>
              <w:top w:w="100" w:type="dxa"/>
              <w:left w:w="100" w:type="dxa"/>
              <w:bottom w:w="100" w:type="dxa"/>
              <w:right w:w="100" w:type="dxa"/>
            </w:tcMar>
          </w:tcPr>
          <w:p w:rsidR="00D86047" w:rsidRDefault="005458BF">
            <w:pPr>
              <w:pStyle w:val="normal0"/>
              <w:widowControl w:val="0"/>
              <w:spacing w:line="240" w:lineRule="auto"/>
              <w:jc w:val="center"/>
            </w:pPr>
            <w:r>
              <w:rPr>
                <w:b/>
              </w:rPr>
              <w:t>Wings voc term</w:t>
            </w:r>
          </w:p>
        </w:tc>
        <w:tc>
          <w:tcPr>
            <w:tcW w:w="3120" w:type="dxa"/>
            <w:tcMar>
              <w:top w:w="100" w:type="dxa"/>
              <w:left w:w="100" w:type="dxa"/>
              <w:bottom w:w="100" w:type="dxa"/>
              <w:right w:w="100" w:type="dxa"/>
            </w:tcMar>
          </w:tcPr>
          <w:p w:rsidR="00D86047" w:rsidRDefault="005458BF">
            <w:pPr>
              <w:pStyle w:val="normal0"/>
              <w:widowControl w:val="0"/>
              <w:spacing w:line="240" w:lineRule="auto"/>
              <w:jc w:val="center"/>
            </w:pPr>
            <w:r>
              <w:rPr>
                <w:b/>
              </w:rPr>
              <w:t>Rationale/type of mapping</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WorkflowTemplateProcess</w:t>
            </w:r>
          </w:p>
        </w:tc>
        <w:tc>
          <w:tcPr>
            <w:tcW w:w="3120" w:type="dxa"/>
            <w:tcMar>
              <w:top w:w="100" w:type="dxa"/>
              <w:left w:w="100" w:type="dxa"/>
              <w:bottom w:w="100" w:type="dxa"/>
              <w:right w:w="100" w:type="dxa"/>
            </w:tcMar>
          </w:tcPr>
          <w:p w:rsidR="00D86047" w:rsidRDefault="005458BF">
            <w:pPr>
              <w:pStyle w:val="normal0"/>
              <w:widowControl w:val="0"/>
              <w:spacing w:line="240" w:lineRule="auto"/>
            </w:pPr>
            <w:r>
              <w:t>ComponentVariable</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classes</w:t>
            </w:r>
          </w:p>
        </w:tc>
      </w:tr>
      <w:tr w:rsidR="00D86047" w:rsidRPr="00480CD2">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WorkflowTemplateArtifact</w:t>
            </w:r>
          </w:p>
        </w:tc>
        <w:tc>
          <w:tcPr>
            <w:tcW w:w="3120" w:type="dxa"/>
            <w:tcMar>
              <w:top w:w="100" w:type="dxa"/>
              <w:left w:w="100" w:type="dxa"/>
              <w:bottom w:w="100" w:type="dxa"/>
              <w:right w:w="100" w:type="dxa"/>
            </w:tcMar>
          </w:tcPr>
          <w:p w:rsidR="00D86047" w:rsidRDefault="005458BF">
            <w:pPr>
              <w:pStyle w:val="normal0"/>
              <w:widowControl w:val="0"/>
              <w:spacing w:line="240" w:lineRule="auto"/>
            </w:pPr>
            <w:r>
              <w:t>None</w:t>
            </w:r>
          </w:p>
        </w:tc>
        <w:tc>
          <w:tcPr>
            <w:tcW w:w="3120" w:type="dxa"/>
            <w:tcMar>
              <w:top w:w="100" w:type="dxa"/>
              <w:left w:w="100" w:type="dxa"/>
              <w:bottom w:w="100" w:type="dxa"/>
              <w:right w:w="100" w:type="dxa"/>
            </w:tcMar>
          </w:tcPr>
          <w:p w:rsidR="00D86047" w:rsidRPr="00480CD2" w:rsidRDefault="005458BF">
            <w:pPr>
              <w:pStyle w:val="normal0"/>
              <w:widowControl w:val="0"/>
              <w:spacing w:line="240" w:lineRule="auto"/>
              <w:rPr>
                <w:lang w:val="en-US"/>
              </w:rPr>
            </w:pPr>
            <w:r w:rsidRPr="00480CD2">
              <w:rPr>
                <w:lang w:val="en-US"/>
              </w:rPr>
              <w:t>A template artifact is a superclass of data variable and parameter variable. In Wings you have the term Variable which is for grouping those plus component variables.</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DataVariable</w:t>
            </w:r>
          </w:p>
        </w:tc>
        <w:tc>
          <w:tcPr>
            <w:tcW w:w="3120" w:type="dxa"/>
            <w:tcMar>
              <w:top w:w="100" w:type="dxa"/>
              <w:left w:w="100" w:type="dxa"/>
              <w:bottom w:w="100" w:type="dxa"/>
              <w:right w:w="100" w:type="dxa"/>
            </w:tcMar>
          </w:tcPr>
          <w:p w:rsidR="00D86047" w:rsidRDefault="005458BF">
            <w:pPr>
              <w:pStyle w:val="normal0"/>
              <w:widowControl w:val="0"/>
              <w:spacing w:line="240" w:lineRule="auto"/>
            </w:pPr>
            <w:r>
              <w:t>DataVariable</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classes</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ParameterVar</w:t>
            </w:r>
            <w:r>
              <w:t>iable</w:t>
            </w:r>
          </w:p>
        </w:tc>
        <w:tc>
          <w:tcPr>
            <w:tcW w:w="3120" w:type="dxa"/>
            <w:tcMar>
              <w:top w:w="100" w:type="dxa"/>
              <w:left w:w="100" w:type="dxa"/>
              <w:bottom w:w="100" w:type="dxa"/>
              <w:right w:w="100" w:type="dxa"/>
            </w:tcMar>
          </w:tcPr>
          <w:p w:rsidR="00D86047" w:rsidRDefault="005458BF">
            <w:pPr>
              <w:pStyle w:val="normal0"/>
              <w:widowControl w:val="0"/>
              <w:spacing w:line="240" w:lineRule="auto"/>
            </w:pPr>
            <w:r>
              <w:t>ParameterVariable</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classes</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WorkflowTemplate</w:t>
            </w:r>
          </w:p>
        </w:tc>
        <w:tc>
          <w:tcPr>
            <w:tcW w:w="3120" w:type="dxa"/>
            <w:tcMar>
              <w:top w:w="100" w:type="dxa"/>
              <w:left w:w="100" w:type="dxa"/>
              <w:bottom w:w="100" w:type="dxa"/>
              <w:right w:w="100" w:type="dxa"/>
            </w:tcMar>
          </w:tcPr>
          <w:p w:rsidR="00D86047" w:rsidRDefault="005458BF">
            <w:pPr>
              <w:pStyle w:val="normal0"/>
              <w:widowControl w:val="0"/>
              <w:spacing w:line="240" w:lineRule="auto"/>
            </w:pPr>
            <w:r>
              <w:t>WorkflowTemplate</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classes</w:t>
            </w:r>
          </w:p>
        </w:tc>
      </w:tr>
    </w:tbl>
    <w:p w:rsidR="00D86047" w:rsidRDefault="00D86047">
      <w:pPr>
        <w:pStyle w:val="normal0"/>
        <w:jc w:val="both"/>
      </w:pPr>
    </w:p>
    <w:p w:rsidR="00A95DCC" w:rsidRDefault="005458BF">
      <w:pPr>
        <w:pStyle w:val="normal0"/>
        <w:jc w:val="both"/>
        <w:rPr>
          <w:lang w:val="en-US"/>
        </w:rPr>
      </w:pPr>
      <w:r w:rsidRPr="00480CD2">
        <w:rPr>
          <w:lang w:val="en-US"/>
        </w:rPr>
        <w:t>In this document I will avoid stating the rest of the relationships because they are not direct mappings. For example, one has to take the “inoutlinks” of the template, extract which are the destination nodes and link everything together. They imply a seri</w:t>
      </w:r>
      <w:r w:rsidRPr="00480CD2">
        <w:rPr>
          <w:lang w:val="en-US"/>
        </w:rPr>
        <w:t>es of transformations that were implemented in the old version of the mapper</w:t>
      </w:r>
      <w:r w:rsidRPr="00480CD2">
        <w:rPr>
          <w:lang w:val="en-US"/>
        </w:rPr>
        <w:t xml:space="preserve">. </w:t>
      </w:r>
    </w:p>
    <w:p w:rsidR="00D86047" w:rsidRPr="00480CD2" w:rsidRDefault="005458BF">
      <w:pPr>
        <w:pStyle w:val="normal0"/>
        <w:jc w:val="both"/>
        <w:rPr>
          <w:lang w:val="en-US"/>
        </w:rPr>
      </w:pPr>
      <w:r w:rsidRPr="00480CD2">
        <w:rPr>
          <w:b/>
          <w:lang w:val="en-US"/>
        </w:rPr>
        <w:t>Expected input</w:t>
      </w:r>
      <w:r w:rsidRPr="00480CD2">
        <w:rPr>
          <w:lang w:val="en-US"/>
        </w:rPr>
        <w:t xml:space="preserve">: The owl of the workflow template. </w:t>
      </w:r>
    </w:p>
    <w:p w:rsidR="00D86047" w:rsidRPr="00480CD2" w:rsidRDefault="005458BF">
      <w:pPr>
        <w:pStyle w:val="normal0"/>
        <w:jc w:val="both"/>
        <w:rPr>
          <w:lang w:val="en-US"/>
        </w:rPr>
      </w:pPr>
      <w:r w:rsidRPr="00480CD2">
        <w:rPr>
          <w:lang w:val="en-US"/>
        </w:rPr>
        <w:t>Eg:</w:t>
      </w:r>
      <w:hyperlink r:id="rId6" w:anchor="Interleaved_Simple">
        <w:r w:rsidRPr="00480CD2">
          <w:rPr>
            <w:color w:val="1155CC"/>
            <w:u w:val="single"/>
            <w:lang w:val="en-US"/>
          </w:rPr>
          <w:t>http://www.wings-workflows.org/wings-portal/export/users/admin/CompareFiles/workflows/Interleaved_Simple.owl#Interleave</w:t>
        </w:r>
        <w:r w:rsidRPr="00480CD2">
          <w:rPr>
            <w:color w:val="1155CC"/>
            <w:u w:val="single"/>
            <w:lang w:val="en-US"/>
          </w:rPr>
          <w:t>d_Simple</w:t>
        </w:r>
      </w:hyperlink>
    </w:p>
    <w:p w:rsidR="00D86047" w:rsidRPr="00480CD2" w:rsidRDefault="005458BF">
      <w:pPr>
        <w:pStyle w:val="normal0"/>
        <w:jc w:val="both"/>
        <w:rPr>
          <w:lang w:val="en-US"/>
        </w:rPr>
      </w:pPr>
      <w:r w:rsidRPr="00480CD2">
        <w:rPr>
          <w:b/>
          <w:lang w:val="en-US"/>
        </w:rPr>
        <w:t>Expected output</w:t>
      </w:r>
      <w:r w:rsidRPr="00480CD2">
        <w:rPr>
          <w:lang w:val="en-US"/>
        </w:rPr>
        <w:t>: An owl file with the OPMW description of the template.</w:t>
      </w:r>
    </w:p>
    <w:p w:rsidR="00D86047" w:rsidRPr="00480CD2" w:rsidRDefault="005458BF">
      <w:pPr>
        <w:pStyle w:val="normal0"/>
        <w:jc w:val="both"/>
        <w:rPr>
          <w:lang w:val="en-US"/>
        </w:rPr>
      </w:pPr>
      <w:r w:rsidRPr="00480CD2">
        <w:rPr>
          <w:b/>
          <w:lang w:val="en-US"/>
        </w:rPr>
        <w:t>Note:</w:t>
      </w:r>
      <w:r w:rsidRPr="00480CD2">
        <w:rPr>
          <w:lang w:val="en-US"/>
        </w:rPr>
        <w:t xml:space="preserve"> The types of the processes have to be fixed according to the ontology. This means that right now when a workflow execution process is from a class we don’t add the “Clas</w:t>
      </w:r>
      <w:r w:rsidRPr="00480CD2">
        <w:rPr>
          <w:lang w:val="en-US"/>
        </w:rPr>
        <w:t>s” to its type, but in some cases we should. This is a problem of the previous mapper.</w:t>
      </w:r>
    </w:p>
    <w:p w:rsidR="00D86047" w:rsidRPr="00480CD2" w:rsidRDefault="005458BF">
      <w:pPr>
        <w:pStyle w:val="Ttulo2"/>
        <w:contextualSpacing w:val="0"/>
        <w:jc w:val="both"/>
        <w:rPr>
          <w:lang w:val="en-US"/>
        </w:rPr>
      </w:pPr>
      <w:bookmarkStart w:id="5" w:name="h.9evopy94km90" w:colFirst="0" w:colLast="0"/>
      <w:bookmarkEnd w:id="5"/>
      <w:r w:rsidRPr="00480CD2">
        <w:rPr>
          <w:lang w:val="en-US"/>
        </w:rPr>
        <w:t>Workflow Execution Mapping</w:t>
      </w:r>
    </w:p>
    <w:p w:rsidR="00D86047" w:rsidRPr="00480CD2" w:rsidRDefault="005458BF">
      <w:pPr>
        <w:pStyle w:val="normal0"/>
        <w:jc w:val="both"/>
        <w:rPr>
          <w:lang w:val="en-US"/>
        </w:rPr>
      </w:pPr>
      <w:r w:rsidRPr="00480CD2">
        <w:rPr>
          <w:lang w:val="en-US"/>
        </w:rPr>
        <w:t>Workflow executions have suffered more changes since the previous release of the OPMW mapper, and now the knowledge is divided on different fi</w:t>
      </w:r>
      <w:r w:rsidRPr="00480CD2">
        <w:rPr>
          <w:lang w:val="en-US"/>
        </w:rPr>
        <w:t>les.</w:t>
      </w:r>
    </w:p>
    <w:p w:rsidR="00D86047" w:rsidRPr="00480CD2" w:rsidRDefault="00D86047">
      <w:pPr>
        <w:pStyle w:val="normal0"/>
        <w:jc w:val="both"/>
        <w:rPr>
          <w:lang w:val="en-US"/>
        </w:rPr>
      </w:pPr>
    </w:p>
    <w:p w:rsidR="00D86047" w:rsidRPr="00480CD2" w:rsidRDefault="005458BF">
      <w:pPr>
        <w:pStyle w:val="normal0"/>
        <w:jc w:val="both"/>
        <w:rPr>
          <w:lang w:val="en-US"/>
        </w:rPr>
      </w:pPr>
      <w:r w:rsidRPr="00480CD2">
        <w:rPr>
          <w:u w:val="single"/>
          <w:lang w:val="en-US"/>
        </w:rPr>
        <w:t>Workflow Library file</w:t>
      </w:r>
      <w:r w:rsidRPr="00480CD2">
        <w:rPr>
          <w:lang w:val="en-US"/>
        </w:rPr>
        <w:t xml:space="preserve"> </w:t>
      </w:r>
    </w:p>
    <w:p w:rsidR="00D86047" w:rsidRPr="00480CD2" w:rsidRDefault="005458BF">
      <w:pPr>
        <w:pStyle w:val="normal0"/>
        <w:jc w:val="both"/>
        <w:rPr>
          <w:lang w:val="en-US"/>
        </w:rPr>
      </w:pPr>
      <w:r w:rsidRPr="00480CD2">
        <w:rPr>
          <w:lang w:val="en-US"/>
        </w:rPr>
        <w:t>It holds the metadata of the Workflow Execution Account (wings:Execution). Before we could find the diagrams created by Wings, but they are no longer available. The properties in OPMW will remain there.</w:t>
      </w:r>
    </w:p>
    <w:p w:rsidR="00D86047" w:rsidRPr="00480CD2" w:rsidRDefault="005458BF">
      <w:pPr>
        <w:pStyle w:val="normal0"/>
        <w:jc w:val="both"/>
        <w:rPr>
          <w:lang w:val="en-US"/>
        </w:rPr>
      </w:pPr>
      <w:r w:rsidRPr="00480CD2">
        <w:rPr>
          <w:b/>
          <w:lang w:val="en-US"/>
        </w:rPr>
        <w:t>Wings namespace used</w:t>
      </w:r>
      <w:r w:rsidRPr="00480CD2">
        <w:rPr>
          <w:lang w:val="en-US"/>
        </w:rPr>
        <w:t>: http://www.wings-workflows.org/ontology/workflow.owl#</w:t>
      </w:r>
    </w:p>
    <w:tbl>
      <w:tblPr>
        <w:tblStyle w:val="a0"/>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120"/>
        <w:gridCol w:w="3120"/>
        <w:gridCol w:w="3120"/>
      </w:tblGrid>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jc w:val="center"/>
            </w:pPr>
            <w:r>
              <w:rPr>
                <w:b/>
              </w:rPr>
              <w:t>OPMW Term</w:t>
            </w:r>
          </w:p>
        </w:tc>
        <w:tc>
          <w:tcPr>
            <w:tcW w:w="3120" w:type="dxa"/>
            <w:tcMar>
              <w:top w:w="100" w:type="dxa"/>
              <w:left w:w="100" w:type="dxa"/>
              <w:bottom w:w="100" w:type="dxa"/>
              <w:right w:w="100" w:type="dxa"/>
            </w:tcMar>
          </w:tcPr>
          <w:p w:rsidR="00D86047" w:rsidRDefault="005458BF">
            <w:pPr>
              <w:pStyle w:val="normal0"/>
              <w:widowControl w:val="0"/>
              <w:spacing w:line="240" w:lineRule="auto"/>
              <w:jc w:val="center"/>
            </w:pPr>
            <w:r>
              <w:rPr>
                <w:b/>
              </w:rPr>
              <w:t>Wings voc term</w:t>
            </w:r>
          </w:p>
        </w:tc>
        <w:tc>
          <w:tcPr>
            <w:tcW w:w="3120" w:type="dxa"/>
            <w:tcMar>
              <w:top w:w="100" w:type="dxa"/>
              <w:left w:w="100" w:type="dxa"/>
              <w:bottom w:w="100" w:type="dxa"/>
              <w:right w:w="100" w:type="dxa"/>
            </w:tcMar>
          </w:tcPr>
          <w:p w:rsidR="00D86047" w:rsidRDefault="005458BF">
            <w:pPr>
              <w:pStyle w:val="normal0"/>
              <w:widowControl w:val="0"/>
              <w:spacing w:line="240" w:lineRule="auto"/>
              <w:jc w:val="center"/>
            </w:pPr>
            <w:r>
              <w:rPr>
                <w:b/>
              </w:rPr>
              <w:t>Rationale/type of mapping</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WorkflowExecutionAccount</w:t>
            </w:r>
          </w:p>
        </w:tc>
        <w:tc>
          <w:tcPr>
            <w:tcW w:w="3120" w:type="dxa"/>
            <w:tcMar>
              <w:top w:w="100" w:type="dxa"/>
              <w:left w:w="100" w:type="dxa"/>
              <w:bottom w:w="100" w:type="dxa"/>
              <w:right w:w="100" w:type="dxa"/>
            </w:tcMar>
          </w:tcPr>
          <w:p w:rsidR="00D86047" w:rsidRDefault="005458BF">
            <w:pPr>
              <w:pStyle w:val="normal0"/>
              <w:widowControl w:val="0"/>
              <w:spacing w:line="240" w:lineRule="auto"/>
            </w:pPr>
            <w:r>
              <w:t>Execution</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Classes</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overallStartTime</w:t>
            </w:r>
          </w:p>
        </w:tc>
        <w:tc>
          <w:tcPr>
            <w:tcW w:w="3120" w:type="dxa"/>
            <w:tcMar>
              <w:top w:w="100" w:type="dxa"/>
              <w:left w:w="100" w:type="dxa"/>
              <w:bottom w:w="100" w:type="dxa"/>
              <w:right w:w="100" w:type="dxa"/>
            </w:tcMar>
          </w:tcPr>
          <w:p w:rsidR="00D86047" w:rsidRDefault="005458BF">
            <w:pPr>
              <w:pStyle w:val="normal0"/>
              <w:widowControl w:val="0"/>
              <w:spacing w:line="240" w:lineRule="auto"/>
            </w:pPr>
            <w:r>
              <w:t>hasStartTime</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Properties</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overallEndTime</w:t>
            </w:r>
          </w:p>
        </w:tc>
        <w:tc>
          <w:tcPr>
            <w:tcW w:w="3120" w:type="dxa"/>
            <w:tcMar>
              <w:top w:w="100" w:type="dxa"/>
              <w:left w:w="100" w:type="dxa"/>
              <w:bottom w:w="100" w:type="dxa"/>
              <w:right w:w="100" w:type="dxa"/>
            </w:tcMar>
          </w:tcPr>
          <w:p w:rsidR="00D86047" w:rsidRDefault="005458BF">
            <w:pPr>
              <w:pStyle w:val="normal0"/>
              <w:widowControl w:val="0"/>
              <w:spacing w:line="240" w:lineRule="auto"/>
            </w:pPr>
            <w:r>
              <w:t>hasEndTime</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Properties</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hasStatus</w:t>
            </w:r>
          </w:p>
        </w:tc>
        <w:tc>
          <w:tcPr>
            <w:tcW w:w="3120" w:type="dxa"/>
            <w:tcMar>
              <w:top w:w="100" w:type="dxa"/>
              <w:left w:w="100" w:type="dxa"/>
              <w:bottom w:w="100" w:type="dxa"/>
              <w:right w:w="100" w:type="dxa"/>
            </w:tcMar>
          </w:tcPr>
          <w:p w:rsidR="00D86047" w:rsidRDefault="005458BF">
            <w:pPr>
              <w:pStyle w:val="normal0"/>
              <w:widowControl w:val="0"/>
              <w:spacing w:line="240" w:lineRule="auto"/>
            </w:pPr>
            <w:r>
              <w:t>hasExecutionStatus</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Properties</w:t>
            </w:r>
          </w:p>
        </w:tc>
      </w:tr>
      <w:tr w:rsidR="00D86047">
        <w:tblPrEx>
          <w:tblCellMar>
            <w:top w:w="0" w:type="dxa"/>
            <w:left w:w="0" w:type="dxa"/>
            <w:bottom w:w="0" w:type="dxa"/>
            <w:right w:w="0" w:type="dxa"/>
          </w:tblCellMar>
        </w:tblPrEx>
        <w:tc>
          <w:tcPr>
            <w:tcW w:w="3120" w:type="dxa"/>
            <w:tcMar>
              <w:top w:w="100" w:type="dxa"/>
              <w:left w:w="100" w:type="dxa"/>
              <w:bottom w:w="100" w:type="dxa"/>
              <w:right w:w="100" w:type="dxa"/>
            </w:tcMar>
          </w:tcPr>
          <w:p w:rsidR="00D86047" w:rsidRDefault="005458BF">
            <w:pPr>
              <w:pStyle w:val="normal0"/>
              <w:widowControl w:val="0"/>
              <w:spacing w:line="240" w:lineRule="auto"/>
            </w:pPr>
            <w:r>
              <w:t>hasOriginalLogFile</w:t>
            </w:r>
          </w:p>
        </w:tc>
        <w:tc>
          <w:tcPr>
            <w:tcW w:w="3120" w:type="dxa"/>
            <w:tcMar>
              <w:top w:w="100" w:type="dxa"/>
              <w:left w:w="100" w:type="dxa"/>
              <w:bottom w:w="100" w:type="dxa"/>
              <w:right w:w="100" w:type="dxa"/>
            </w:tcMar>
          </w:tcPr>
          <w:p w:rsidR="00D86047" w:rsidRDefault="005458BF">
            <w:pPr>
              <w:pStyle w:val="normal0"/>
              <w:widowControl w:val="0"/>
              <w:spacing w:line="240" w:lineRule="auto"/>
            </w:pPr>
            <w:r>
              <w:t>hasLog</w:t>
            </w:r>
          </w:p>
        </w:tc>
        <w:tc>
          <w:tcPr>
            <w:tcW w:w="3120" w:type="dxa"/>
            <w:tcMar>
              <w:top w:w="100" w:type="dxa"/>
              <w:left w:w="100" w:type="dxa"/>
              <w:bottom w:w="100" w:type="dxa"/>
              <w:right w:w="100" w:type="dxa"/>
            </w:tcMar>
          </w:tcPr>
          <w:p w:rsidR="00D86047" w:rsidRDefault="005458BF">
            <w:pPr>
              <w:pStyle w:val="normal0"/>
              <w:widowControl w:val="0"/>
              <w:spacing w:line="240" w:lineRule="auto"/>
            </w:pPr>
            <w:r>
              <w:t>Equivalent Properties</w:t>
            </w:r>
          </w:p>
        </w:tc>
      </w:tr>
    </w:tbl>
    <w:p w:rsidR="00D86047" w:rsidRDefault="00D86047">
      <w:pPr>
        <w:pStyle w:val="normal0"/>
        <w:jc w:val="both"/>
      </w:pPr>
    </w:p>
    <w:p w:rsidR="00D86047" w:rsidRPr="00480CD2" w:rsidRDefault="005458BF">
      <w:pPr>
        <w:pStyle w:val="normal0"/>
        <w:jc w:val="both"/>
        <w:rPr>
          <w:lang w:val="en-US"/>
        </w:rPr>
      </w:pPr>
      <w:r w:rsidRPr="00480CD2">
        <w:rPr>
          <w:u w:val="single"/>
          <w:lang w:val="en-US"/>
        </w:rPr>
        <w:t xml:space="preserve">Workflow Instance File, Workflow Execution File, Expanded Template </w:t>
      </w:r>
      <w:r w:rsidRPr="00480CD2">
        <w:rPr>
          <w:lang w:val="en-US"/>
        </w:rPr>
        <w:t>(All three are linked together)</w:t>
      </w:r>
    </w:p>
    <w:p w:rsidR="00D86047" w:rsidRPr="00480CD2" w:rsidRDefault="005458BF">
      <w:pPr>
        <w:pStyle w:val="normal0"/>
        <w:jc w:val="both"/>
        <w:rPr>
          <w:lang w:val="en-US"/>
        </w:rPr>
      </w:pPr>
      <w:r w:rsidRPr="00480CD2">
        <w:rPr>
          <w:b/>
          <w:lang w:val="en-US"/>
        </w:rPr>
        <w:t>Wings namespace used</w:t>
      </w:r>
      <w:r w:rsidRPr="00480CD2">
        <w:rPr>
          <w:lang w:val="en-US"/>
        </w:rPr>
        <w:t xml:space="preserve">: </w:t>
      </w:r>
    </w:p>
    <w:p w:rsidR="00D86047" w:rsidRPr="00480CD2" w:rsidRDefault="00D86047">
      <w:pPr>
        <w:pStyle w:val="normal0"/>
        <w:ind w:firstLine="720"/>
        <w:jc w:val="both"/>
        <w:rPr>
          <w:lang w:val="en-US"/>
        </w:rPr>
      </w:pPr>
      <w:hyperlink r:id="rId7">
        <w:r w:rsidR="005458BF" w:rsidRPr="00480CD2">
          <w:rPr>
            <w:color w:val="1155CC"/>
            <w:u w:val="single"/>
            <w:lang w:val="en-US"/>
          </w:rPr>
          <w:t>http://www.wings-workflows.org/ontology/workflow.owl#</w:t>
        </w:r>
      </w:hyperlink>
      <w:r w:rsidR="005458BF" w:rsidRPr="00480CD2">
        <w:rPr>
          <w:lang w:val="en-US"/>
        </w:rPr>
        <w:t xml:space="preserve"> (template, ns used:temp)</w:t>
      </w:r>
    </w:p>
    <w:p w:rsidR="00D86047" w:rsidRPr="00480CD2" w:rsidRDefault="00D86047">
      <w:pPr>
        <w:pStyle w:val="normal0"/>
        <w:ind w:firstLine="720"/>
        <w:jc w:val="both"/>
        <w:rPr>
          <w:lang w:val="en-US"/>
        </w:rPr>
      </w:pPr>
      <w:hyperlink r:id="rId8">
        <w:r w:rsidR="005458BF" w:rsidRPr="00480CD2">
          <w:rPr>
            <w:color w:val="1155CC"/>
            <w:u w:val="single"/>
            <w:lang w:val="en-US"/>
          </w:rPr>
          <w:t>http://www.wings-workflows.org/ontolog</w:t>
        </w:r>
        <w:r w:rsidR="005458BF" w:rsidRPr="00480CD2">
          <w:rPr>
            <w:color w:val="1155CC"/>
            <w:u w:val="single"/>
            <w:lang w:val="en-US"/>
          </w:rPr>
          <w:t>y/execution.owl#</w:t>
        </w:r>
      </w:hyperlink>
      <w:r w:rsidR="005458BF" w:rsidRPr="00480CD2">
        <w:rPr>
          <w:lang w:val="en-US"/>
        </w:rPr>
        <w:t>" (execution, ns used: exec)</w:t>
      </w:r>
    </w:p>
    <w:p w:rsidR="00D86047" w:rsidRPr="00480CD2" w:rsidRDefault="00D86047">
      <w:pPr>
        <w:pStyle w:val="normal0"/>
        <w:ind w:firstLine="720"/>
        <w:jc w:val="both"/>
        <w:rPr>
          <w:lang w:val="en-US"/>
        </w:rPr>
      </w:pPr>
    </w:p>
    <w:p w:rsidR="00D86047" w:rsidRPr="00480CD2" w:rsidRDefault="00D86047">
      <w:pPr>
        <w:pStyle w:val="normal0"/>
        <w:jc w:val="both"/>
        <w:rPr>
          <w:lang w:val="en-US"/>
        </w:rPr>
      </w:pPr>
    </w:p>
    <w:tbl>
      <w:tblPr>
        <w:tblStyle w:val="a1"/>
        <w:bidiVisual/>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405"/>
        <w:gridCol w:w="2835"/>
        <w:gridCol w:w="3120"/>
      </w:tblGrid>
      <w:tr w:rsidR="00D86047">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jc w:val="center"/>
            </w:pPr>
            <w:r>
              <w:rPr>
                <w:b/>
              </w:rPr>
              <w:t>OPMW Term</w:t>
            </w:r>
          </w:p>
        </w:tc>
        <w:tc>
          <w:tcPr>
            <w:tcW w:w="2835" w:type="dxa"/>
            <w:tcMar>
              <w:top w:w="100" w:type="dxa"/>
              <w:left w:w="100" w:type="dxa"/>
              <w:bottom w:w="100" w:type="dxa"/>
              <w:right w:w="100" w:type="dxa"/>
            </w:tcMar>
          </w:tcPr>
          <w:p w:rsidR="00D86047" w:rsidRDefault="005458BF">
            <w:pPr>
              <w:pStyle w:val="normal0"/>
              <w:widowControl w:val="0"/>
              <w:spacing w:line="240" w:lineRule="auto"/>
              <w:jc w:val="center"/>
            </w:pPr>
            <w:r>
              <w:rPr>
                <w:b/>
              </w:rPr>
              <w:t>Wings voc term</w:t>
            </w:r>
          </w:p>
        </w:tc>
        <w:tc>
          <w:tcPr>
            <w:tcW w:w="3120" w:type="dxa"/>
            <w:tcMar>
              <w:top w:w="100" w:type="dxa"/>
              <w:left w:w="100" w:type="dxa"/>
              <w:bottom w:w="100" w:type="dxa"/>
              <w:right w:w="100" w:type="dxa"/>
            </w:tcMar>
          </w:tcPr>
          <w:p w:rsidR="00D86047" w:rsidRDefault="005458BF">
            <w:pPr>
              <w:pStyle w:val="normal0"/>
              <w:widowControl w:val="0"/>
              <w:spacing w:line="240" w:lineRule="auto"/>
              <w:jc w:val="center"/>
            </w:pPr>
            <w:r>
              <w:rPr>
                <w:b/>
              </w:rPr>
              <w:t>Rationale/type of mapping</w:t>
            </w:r>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pPr>
            <w:r>
              <w:t>WorkflowExecutionArtifact</w:t>
            </w:r>
          </w:p>
        </w:tc>
        <w:tc>
          <w:tcPr>
            <w:tcW w:w="2835" w:type="dxa"/>
            <w:tcMar>
              <w:top w:w="100" w:type="dxa"/>
              <w:left w:w="100" w:type="dxa"/>
              <w:bottom w:w="100" w:type="dxa"/>
              <w:right w:w="100" w:type="dxa"/>
            </w:tcMar>
          </w:tcPr>
          <w:p w:rsidR="00D86047" w:rsidRDefault="005458BF">
            <w:pPr>
              <w:pStyle w:val="normal0"/>
              <w:widowControl w:val="0"/>
              <w:spacing w:line="240" w:lineRule="auto"/>
            </w:pPr>
            <w:r>
              <w:t>no direct mapping</w:t>
            </w:r>
          </w:p>
        </w:tc>
        <w:tc>
          <w:tcPr>
            <w:tcW w:w="3120" w:type="dxa"/>
            <w:tcMar>
              <w:top w:w="100" w:type="dxa"/>
              <w:left w:w="100" w:type="dxa"/>
              <w:bottom w:w="100" w:type="dxa"/>
              <w:right w:w="100" w:type="dxa"/>
            </w:tcMar>
          </w:tcPr>
          <w:p w:rsidR="00D86047" w:rsidRPr="00480CD2" w:rsidRDefault="005458BF">
            <w:pPr>
              <w:pStyle w:val="normal0"/>
              <w:widowControl w:val="0"/>
              <w:spacing w:line="240" w:lineRule="auto"/>
              <w:rPr>
                <w:lang w:val="en-US"/>
              </w:rPr>
            </w:pPr>
            <w:r w:rsidRPr="00480CD2">
              <w:rPr>
                <w:lang w:val="en-US"/>
              </w:rPr>
              <w:t>A workflow execution artifact will have a Unique URI.</w:t>
            </w:r>
          </w:p>
          <w:p w:rsidR="00D86047" w:rsidRPr="00480CD2" w:rsidRDefault="005458BF">
            <w:pPr>
              <w:pStyle w:val="normal0"/>
              <w:widowControl w:val="0"/>
              <w:spacing w:line="240" w:lineRule="auto"/>
              <w:rPr>
                <w:lang w:val="en-US"/>
              </w:rPr>
            </w:pPr>
            <w:r w:rsidRPr="00480CD2">
              <w:rPr>
                <w:lang w:val="en-US"/>
              </w:rPr>
              <w:t>Taken from expanded template. It corresponds to the DataVariables there.</w:t>
            </w:r>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pPr>
            <w:r>
              <w:t>WorkflowExecutionProcess</w:t>
            </w:r>
          </w:p>
        </w:tc>
        <w:tc>
          <w:tcPr>
            <w:tcW w:w="2835" w:type="dxa"/>
            <w:tcMar>
              <w:top w:w="100" w:type="dxa"/>
              <w:left w:w="100" w:type="dxa"/>
              <w:bottom w:w="100" w:type="dxa"/>
              <w:right w:w="100" w:type="dxa"/>
            </w:tcMar>
          </w:tcPr>
          <w:p w:rsidR="00D86047" w:rsidRDefault="005458BF">
            <w:pPr>
              <w:pStyle w:val="normal0"/>
              <w:widowControl w:val="0"/>
              <w:spacing w:line="240" w:lineRule="auto"/>
            </w:pPr>
            <w:r>
              <w:t>exec:ExecutionStep</w:t>
            </w:r>
          </w:p>
        </w:tc>
        <w:tc>
          <w:tcPr>
            <w:tcW w:w="3120" w:type="dxa"/>
            <w:tcMar>
              <w:top w:w="100" w:type="dxa"/>
              <w:left w:w="100" w:type="dxa"/>
              <w:bottom w:w="100" w:type="dxa"/>
              <w:right w:w="100" w:type="dxa"/>
            </w:tcMar>
          </w:tcPr>
          <w:p w:rsidR="00D86047" w:rsidRPr="00480CD2" w:rsidRDefault="005458BF">
            <w:pPr>
              <w:pStyle w:val="normal0"/>
              <w:widowControl w:val="0"/>
              <w:spacing w:line="240" w:lineRule="auto"/>
              <w:rPr>
                <w:lang w:val="en-US"/>
              </w:rPr>
            </w:pPr>
            <w:r w:rsidRPr="00480CD2">
              <w:rPr>
                <w:lang w:val="en-US"/>
              </w:rPr>
              <w:t xml:space="preserve">Similar classes. </w:t>
            </w:r>
          </w:p>
          <w:p w:rsidR="00D86047" w:rsidRPr="00480CD2" w:rsidRDefault="005458BF">
            <w:pPr>
              <w:pStyle w:val="normal0"/>
              <w:widowControl w:val="0"/>
              <w:spacing w:line="240" w:lineRule="auto"/>
              <w:rPr>
                <w:lang w:val="en-US"/>
              </w:rPr>
            </w:pPr>
            <w:r w:rsidRPr="00480CD2">
              <w:rPr>
                <w:b/>
                <w:lang w:val="en-US"/>
              </w:rPr>
              <w:t>In  workflow Execution File.</w:t>
            </w:r>
          </w:p>
          <w:p w:rsidR="00D86047" w:rsidRPr="00480CD2" w:rsidRDefault="005458BF">
            <w:pPr>
              <w:pStyle w:val="normal0"/>
              <w:widowControl w:val="0"/>
              <w:spacing w:line="240" w:lineRule="auto"/>
              <w:rPr>
                <w:lang w:val="en-US"/>
              </w:rPr>
            </w:pPr>
            <w:r w:rsidRPr="00480CD2">
              <w:rPr>
                <w:lang w:val="en-US"/>
              </w:rPr>
              <w:t>Workflow execution processes have unique URIs, not based on ExecutionSteps URIs.</w:t>
            </w:r>
          </w:p>
          <w:p w:rsidR="00D86047" w:rsidRPr="00480CD2" w:rsidRDefault="005458BF">
            <w:pPr>
              <w:pStyle w:val="normal0"/>
              <w:widowControl w:val="0"/>
              <w:spacing w:line="240" w:lineRule="auto"/>
              <w:rPr>
                <w:lang w:val="en-US"/>
              </w:rPr>
            </w:pPr>
            <w:r w:rsidRPr="00480CD2">
              <w:rPr>
                <w:lang w:val="en-US"/>
              </w:rPr>
              <w:t xml:space="preserve">From here </w:t>
            </w:r>
            <w:r w:rsidRPr="00480CD2">
              <w:rPr>
                <w:lang w:val="en-US"/>
              </w:rPr>
              <w:t>the next properties are taken: hasStartTime (new), hasEndTime (new),hasExecutionStatus (new), hasLog (new).</w:t>
            </w:r>
            <w:r w:rsidRPr="00480CD2">
              <w:rPr>
                <w:lang w:val="en-US"/>
              </w:rPr>
              <w:br/>
              <w:t>Start time and end time can be modeled with prov statements.</w:t>
            </w:r>
          </w:p>
          <w:p w:rsidR="00D86047" w:rsidRPr="00480CD2" w:rsidRDefault="00D86047">
            <w:pPr>
              <w:pStyle w:val="normal0"/>
              <w:widowControl w:val="0"/>
              <w:spacing w:line="240" w:lineRule="auto"/>
              <w:rPr>
                <w:lang w:val="en-US"/>
              </w:rPr>
            </w:pPr>
          </w:p>
        </w:tc>
      </w:tr>
      <w:tr w:rsidR="00D86047">
        <w:tblPrEx>
          <w:tblCellMar>
            <w:top w:w="0" w:type="dxa"/>
            <w:left w:w="0" w:type="dxa"/>
            <w:bottom w:w="0" w:type="dxa"/>
            <w:right w:w="0" w:type="dxa"/>
          </w:tblCellMar>
        </w:tblPrEx>
        <w:trPr>
          <w:trHeight w:val="440"/>
        </w:trPr>
        <w:tc>
          <w:tcPr>
            <w:tcW w:w="3405" w:type="dxa"/>
            <w:tcMar>
              <w:top w:w="100" w:type="dxa"/>
              <w:left w:w="100" w:type="dxa"/>
              <w:bottom w:w="100" w:type="dxa"/>
              <w:right w:w="100" w:type="dxa"/>
            </w:tcMar>
          </w:tcPr>
          <w:p w:rsidR="00D86047" w:rsidRDefault="005458BF">
            <w:pPr>
              <w:pStyle w:val="normal0"/>
              <w:widowControl w:val="0"/>
              <w:spacing w:line="240" w:lineRule="auto"/>
            </w:pPr>
            <w:r>
              <w:lastRenderedPageBreak/>
              <w:t>executedInWorkflowSystem</w:t>
            </w:r>
          </w:p>
        </w:tc>
        <w:tc>
          <w:tcPr>
            <w:tcW w:w="2835" w:type="dxa"/>
            <w:tcMar>
              <w:top w:w="100" w:type="dxa"/>
              <w:left w:w="100" w:type="dxa"/>
              <w:bottom w:w="100" w:type="dxa"/>
              <w:right w:w="100" w:type="dxa"/>
            </w:tcMar>
          </w:tcPr>
          <w:p w:rsidR="00D86047" w:rsidRDefault="00A95DCC">
            <w:pPr>
              <w:pStyle w:val="normal0"/>
              <w:widowControl w:val="0"/>
              <w:spacing w:line="240" w:lineRule="auto"/>
            </w:pPr>
            <w:r>
              <w:t>No mapping</w:t>
            </w:r>
          </w:p>
        </w:tc>
        <w:tc>
          <w:tcPr>
            <w:tcW w:w="3120" w:type="dxa"/>
            <w:tcMar>
              <w:top w:w="100" w:type="dxa"/>
              <w:left w:w="100" w:type="dxa"/>
              <w:bottom w:w="100" w:type="dxa"/>
              <w:right w:w="100" w:type="dxa"/>
            </w:tcMar>
          </w:tcPr>
          <w:p w:rsidR="00D86047" w:rsidRDefault="005458BF">
            <w:pPr>
              <w:pStyle w:val="normal0"/>
              <w:widowControl w:val="0"/>
              <w:spacing w:line="240" w:lineRule="auto"/>
            </w:pPr>
            <w:ins w:id="6" w:author="Varun Ratnakar" w:date="2014-12-19T07:33:00Z">
              <w:r>
                <w:rPr>
                  <w:color w:val="FF0000"/>
                </w:rPr>
                <w:t xml:space="preserve"> </w:t>
              </w:r>
            </w:ins>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pPr>
            <w:r>
              <w:t>hasExecutableComponent</w:t>
            </w:r>
          </w:p>
        </w:tc>
        <w:tc>
          <w:tcPr>
            <w:tcW w:w="2835" w:type="dxa"/>
            <w:tcMar>
              <w:top w:w="100" w:type="dxa"/>
              <w:left w:w="100" w:type="dxa"/>
              <w:bottom w:w="100" w:type="dxa"/>
              <w:right w:w="100" w:type="dxa"/>
            </w:tcMar>
          </w:tcPr>
          <w:p w:rsidR="00D86047" w:rsidRDefault="005458BF">
            <w:pPr>
              <w:pStyle w:val="normal0"/>
              <w:widowControl w:val="0"/>
              <w:spacing w:line="240" w:lineRule="auto"/>
            </w:pPr>
            <w:r>
              <w:t>hasComponentBinding</w:t>
            </w:r>
          </w:p>
        </w:tc>
        <w:tc>
          <w:tcPr>
            <w:tcW w:w="3120" w:type="dxa"/>
            <w:tcMar>
              <w:top w:w="100" w:type="dxa"/>
              <w:left w:w="100" w:type="dxa"/>
              <w:bottom w:w="100" w:type="dxa"/>
              <w:right w:w="100" w:type="dxa"/>
            </w:tcMar>
          </w:tcPr>
          <w:p w:rsidR="00D86047" w:rsidRPr="00480CD2" w:rsidRDefault="005458BF">
            <w:pPr>
              <w:pStyle w:val="normal0"/>
              <w:widowControl w:val="0"/>
              <w:spacing w:line="240" w:lineRule="auto"/>
              <w:rPr>
                <w:lang w:val="en-US"/>
              </w:rPr>
            </w:pPr>
            <w:r w:rsidRPr="00480CD2">
              <w:rPr>
                <w:lang w:val="en-US"/>
              </w:rPr>
              <w:t>Semantically they are equivalent. The domain it’s not the same.</w:t>
            </w:r>
          </w:p>
          <w:p w:rsidR="00D86047" w:rsidRPr="00480CD2" w:rsidRDefault="005458BF">
            <w:pPr>
              <w:pStyle w:val="normal0"/>
              <w:widowControl w:val="0"/>
              <w:spacing w:line="240" w:lineRule="auto"/>
              <w:rPr>
                <w:lang w:val="en-US"/>
              </w:rPr>
            </w:pPr>
            <w:r w:rsidRPr="00480CD2">
              <w:rPr>
                <w:lang w:val="en-US"/>
              </w:rPr>
              <w:t>Can be found in the Expanded template or the Workflow template.</w:t>
            </w:r>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pPr>
            <w:r>
              <w:t>correspondsToTemplateArtifact</w:t>
            </w:r>
          </w:p>
        </w:tc>
        <w:tc>
          <w:tcPr>
            <w:tcW w:w="2835" w:type="dxa"/>
            <w:tcMar>
              <w:top w:w="100" w:type="dxa"/>
              <w:left w:w="100" w:type="dxa"/>
              <w:bottom w:w="100" w:type="dxa"/>
              <w:right w:w="100" w:type="dxa"/>
            </w:tcMar>
          </w:tcPr>
          <w:p w:rsidR="00D86047" w:rsidRPr="00480CD2" w:rsidRDefault="00A95DCC">
            <w:pPr>
              <w:pStyle w:val="normal0"/>
              <w:widowControl w:val="0"/>
              <w:spacing w:line="240" w:lineRule="auto"/>
              <w:rPr>
                <w:lang w:val="en-US"/>
              </w:rPr>
            </w:pPr>
            <w:r>
              <w:rPr>
                <w:lang w:val="en-US"/>
              </w:rPr>
              <w:t>derivedFrom</w:t>
            </w:r>
          </w:p>
        </w:tc>
        <w:tc>
          <w:tcPr>
            <w:tcW w:w="3120" w:type="dxa"/>
            <w:tcMar>
              <w:top w:w="100" w:type="dxa"/>
              <w:left w:w="100" w:type="dxa"/>
              <w:bottom w:w="100" w:type="dxa"/>
              <w:right w:w="100" w:type="dxa"/>
            </w:tcMar>
          </w:tcPr>
          <w:p w:rsidR="00D86047" w:rsidRPr="00480CD2" w:rsidRDefault="005458BF" w:rsidP="00A95DCC">
            <w:pPr>
              <w:pStyle w:val="normal0"/>
              <w:widowControl w:val="0"/>
              <w:spacing w:line="240" w:lineRule="auto"/>
              <w:rPr>
                <w:lang w:val="en-US"/>
              </w:rPr>
            </w:pPr>
            <w:r w:rsidRPr="00480CD2">
              <w:rPr>
                <w:lang w:val="en-US"/>
              </w:rPr>
              <w:t xml:space="preserve">Semantically equivalent. </w:t>
            </w:r>
            <w:r w:rsidR="00A95DCC">
              <w:rPr>
                <w:lang w:val="en-US"/>
              </w:rPr>
              <w:t>DerivedFrom is more generic</w:t>
            </w:r>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pPr>
            <w:r>
              <w:t>correspondsToTemplateProcess</w:t>
            </w:r>
          </w:p>
        </w:tc>
        <w:tc>
          <w:tcPr>
            <w:tcW w:w="2835" w:type="dxa"/>
            <w:tcMar>
              <w:top w:w="100" w:type="dxa"/>
              <w:left w:w="100" w:type="dxa"/>
              <w:bottom w:w="100" w:type="dxa"/>
              <w:right w:w="100" w:type="dxa"/>
            </w:tcMar>
          </w:tcPr>
          <w:p w:rsidR="00D86047" w:rsidRDefault="00A95DCC">
            <w:pPr>
              <w:pStyle w:val="normal0"/>
              <w:widowControl w:val="0"/>
              <w:spacing w:line="240" w:lineRule="auto"/>
            </w:pPr>
            <w:r>
              <w:t>derivedfrom</w:t>
            </w:r>
          </w:p>
        </w:tc>
        <w:tc>
          <w:tcPr>
            <w:tcW w:w="3120" w:type="dxa"/>
            <w:tcMar>
              <w:top w:w="100" w:type="dxa"/>
              <w:left w:w="100" w:type="dxa"/>
              <w:bottom w:w="100" w:type="dxa"/>
              <w:right w:w="100" w:type="dxa"/>
            </w:tcMar>
          </w:tcPr>
          <w:p w:rsidR="00D86047" w:rsidRPr="00480CD2" w:rsidRDefault="00A95DCC" w:rsidP="00A95DCC">
            <w:pPr>
              <w:pStyle w:val="normal0"/>
              <w:widowControl w:val="0"/>
              <w:spacing w:line="240" w:lineRule="auto"/>
              <w:rPr>
                <w:lang w:val="en-US"/>
              </w:rPr>
            </w:pPr>
            <w:r>
              <w:rPr>
                <w:lang w:val="en-US"/>
              </w:rPr>
              <w:t>Semantically equivalent. DerivedFrom is more generic</w:t>
            </w:r>
            <w:r w:rsidR="005458BF" w:rsidRPr="00480CD2">
              <w:rPr>
                <w:lang w:val="en-US"/>
              </w:rPr>
              <w:t>.</w:t>
            </w:r>
          </w:p>
        </w:tc>
      </w:tr>
      <w:tr w:rsidR="00D86047" w:rsidRPr="00A95DCC">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Pr="00A95DCC" w:rsidRDefault="005458BF">
            <w:pPr>
              <w:pStyle w:val="normal0"/>
              <w:widowControl w:val="0"/>
              <w:spacing w:line="240" w:lineRule="auto"/>
              <w:rPr>
                <w:lang w:val="en-US"/>
              </w:rPr>
            </w:pPr>
            <w:r w:rsidRPr="00A95DCC">
              <w:rPr>
                <w:lang w:val="en-US"/>
              </w:rPr>
              <w:t>correspondsToTemplate</w:t>
            </w:r>
          </w:p>
        </w:tc>
        <w:tc>
          <w:tcPr>
            <w:tcW w:w="2835" w:type="dxa"/>
            <w:tcMar>
              <w:top w:w="100" w:type="dxa"/>
              <w:left w:w="100" w:type="dxa"/>
              <w:bottom w:w="100" w:type="dxa"/>
              <w:right w:w="100" w:type="dxa"/>
            </w:tcMar>
          </w:tcPr>
          <w:p w:rsidR="00D86047" w:rsidRPr="00A95DCC" w:rsidRDefault="005458BF">
            <w:pPr>
              <w:pStyle w:val="normal0"/>
              <w:widowControl w:val="0"/>
              <w:spacing w:line="240" w:lineRule="auto"/>
              <w:rPr>
                <w:lang w:val="en-US"/>
              </w:rPr>
            </w:pPr>
            <w:r w:rsidRPr="00A95DCC">
              <w:rPr>
                <w:lang w:val="en-US"/>
              </w:rPr>
              <w:t>hasTemplate</w:t>
            </w:r>
          </w:p>
        </w:tc>
        <w:tc>
          <w:tcPr>
            <w:tcW w:w="3120" w:type="dxa"/>
            <w:tcMar>
              <w:top w:w="100" w:type="dxa"/>
              <w:left w:w="100" w:type="dxa"/>
              <w:bottom w:w="100" w:type="dxa"/>
              <w:right w:w="100" w:type="dxa"/>
            </w:tcMar>
          </w:tcPr>
          <w:p w:rsidR="00D86047" w:rsidRPr="00A95DCC" w:rsidRDefault="005458BF">
            <w:pPr>
              <w:pStyle w:val="normal0"/>
              <w:widowControl w:val="0"/>
              <w:spacing w:line="240" w:lineRule="auto"/>
              <w:rPr>
                <w:lang w:val="en-US"/>
              </w:rPr>
            </w:pPr>
            <w:r w:rsidRPr="00A95DCC">
              <w:rPr>
                <w:lang w:val="en-US"/>
              </w:rPr>
              <w:t>In the execution file</w:t>
            </w:r>
          </w:p>
        </w:tc>
      </w:tr>
      <w:tr w:rsidR="00D86047" w:rsidRPr="00A95DCC">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Pr="00A95DCC" w:rsidRDefault="005458BF">
            <w:pPr>
              <w:pStyle w:val="normal0"/>
              <w:widowControl w:val="0"/>
              <w:spacing w:line="240" w:lineRule="auto"/>
              <w:rPr>
                <w:lang w:val="en-US"/>
              </w:rPr>
            </w:pPr>
            <w:r w:rsidRPr="00A95DCC">
              <w:rPr>
                <w:lang w:val="en-US"/>
              </w:rPr>
              <w:t>hasValue</w:t>
            </w:r>
          </w:p>
        </w:tc>
        <w:tc>
          <w:tcPr>
            <w:tcW w:w="2835" w:type="dxa"/>
            <w:tcMar>
              <w:top w:w="100" w:type="dxa"/>
              <w:left w:w="100" w:type="dxa"/>
              <w:bottom w:w="100" w:type="dxa"/>
              <w:right w:w="100" w:type="dxa"/>
            </w:tcMar>
          </w:tcPr>
          <w:p w:rsidR="00D86047" w:rsidRPr="00A95DCC" w:rsidRDefault="005458BF">
            <w:pPr>
              <w:pStyle w:val="normal0"/>
              <w:widowControl w:val="0"/>
              <w:spacing w:line="240" w:lineRule="auto"/>
              <w:rPr>
                <w:lang w:val="en-US"/>
              </w:rPr>
            </w:pPr>
            <w:r w:rsidRPr="00A95DCC">
              <w:rPr>
                <w:lang w:val="en-US"/>
              </w:rPr>
              <w:t>parameterValue</w:t>
            </w:r>
          </w:p>
        </w:tc>
        <w:tc>
          <w:tcPr>
            <w:tcW w:w="3120" w:type="dxa"/>
            <w:tcMar>
              <w:top w:w="100" w:type="dxa"/>
              <w:left w:w="100" w:type="dxa"/>
              <w:bottom w:w="100" w:type="dxa"/>
              <w:right w:w="100" w:type="dxa"/>
            </w:tcMar>
          </w:tcPr>
          <w:p w:rsidR="00D86047" w:rsidRPr="00A95DCC" w:rsidRDefault="005458BF">
            <w:pPr>
              <w:pStyle w:val="normal0"/>
              <w:widowControl w:val="0"/>
              <w:spacing w:line="240" w:lineRule="auto"/>
              <w:rPr>
                <w:lang w:val="en-US"/>
              </w:rPr>
            </w:pPr>
            <w:r w:rsidRPr="00A95DCC">
              <w:rPr>
                <w:lang w:val="en-US"/>
              </w:rPr>
              <w:t>(just for parameters)</w:t>
            </w:r>
          </w:p>
        </w:tc>
      </w:tr>
      <w:tr w:rsidR="00D86047">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rsidP="00620A40">
            <w:pPr>
              <w:pStyle w:val="normal0"/>
              <w:widowControl w:val="0"/>
              <w:spacing w:line="240" w:lineRule="auto"/>
            </w:pPr>
            <w:r>
              <w:t>ha</w:t>
            </w:r>
            <w:r w:rsidR="00620A40">
              <w:t>s</w:t>
            </w:r>
            <w:r>
              <w:t>FileName</w:t>
            </w:r>
          </w:p>
        </w:tc>
        <w:tc>
          <w:tcPr>
            <w:tcW w:w="2835" w:type="dxa"/>
            <w:tcMar>
              <w:top w:w="100" w:type="dxa"/>
              <w:left w:w="100" w:type="dxa"/>
              <w:bottom w:w="100" w:type="dxa"/>
              <w:right w:w="100" w:type="dxa"/>
            </w:tcMar>
          </w:tcPr>
          <w:p w:rsidR="00D86047" w:rsidRDefault="00620A40" w:rsidP="00620A40">
            <w:pPr>
              <w:pStyle w:val="normal0"/>
              <w:widowControl w:val="0"/>
              <w:spacing w:line="240" w:lineRule="auto"/>
            </w:pPr>
            <w:r>
              <w:t>No mapping</w:t>
            </w:r>
          </w:p>
        </w:tc>
        <w:tc>
          <w:tcPr>
            <w:tcW w:w="3120" w:type="dxa"/>
            <w:tcMar>
              <w:top w:w="100" w:type="dxa"/>
              <w:left w:w="100" w:type="dxa"/>
              <w:bottom w:w="100" w:type="dxa"/>
              <w:right w:w="100" w:type="dxa"/>
            </w:tcMar>
          </w:tcPr>
          <w:p w:rsidR="00D86047" w:rsidRDefault="00D86047">
            <w:pPr>
              <w:pStyle w:val="normal0"/>
              <w:widowControl w:val="0"/>
              <w:spacing w:line="240" w:lineRule="auto"/>
            </w:pPr>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pPr>
            <w:r>
              <w:t>hasLocation</w:t>
            </w:r>
          </w:p>
        </w:tc>
        <w:tc>
          <w:tcPr>
            <w:tcW w:w="2835" w:type="dxa"/>
            <w:tcMar>
              <w:top w:w="100" w:type="dxa"/>
              <w:left w:w="100" w:type="dxa"/>
              <w:bottom w:w="100" w:type="dxa"/>
              <w:right w:w="100" w:type="dxa"/>
            </w:tcMar>
          </w:tcPr>
          <w:p w:rsidR="00D86047" w:rsidRDefault="005458BF">
            <w:pPr>
              <w:pStyle w:val="normal0"/>
              <w:widowControl w:val="0"/>
              <w:spacing w:line="240" w:lineRule="auto"/>
            </w:pPr>
            <w:r>
              <w:t>hasDataBinding</w:t>
            </w:r>
          </w:p>
        </w:tc>
        <w:tc>
          <w:tcPr>
            <w:tcW w:w="3120" w:type="dxa"/>
            <w:tcMar>
              <w:top w:w="100" w:type="dxa"/>
              <w:left w:w="100" w:type="dxa"/>
              <w:bottom w:w="100" w:type="dxa"/>
              <w:right w:w="100" w:type="dxa"/>
            </w:tcMar>
          </w:tcPr>
          <w:p w:rsidR="00D86047" w:rsidRPr="00480CD2" w:rsidRDefault="005458BF" w:rsidP="002528C8">
            <w:pPr>
              <w:pStyle w:val="normal0"/>
              <w:widowControl w:val="0"/>
              <w:spacing w:line="240" w:lineRule="auto"/>
              <w:rPr>
                <w:lang w:val="en-US"/>
              </w:rPr>
            </w:pPr>
            <w:r w:rsidRPr="00480CD2">
              <w:rPr>
                <w:lang w:val="en-US"/>
              </w:rPr>
              <w:t>Can be found in the Expanded template or the Workflow instance.</w:t>
            </w:r>
            <w:r w:rsidR="002528C8">
              <w:rPr>
                <w:lang w:val="en-US"/>
              </w:rPr>
              <w:t xml:space="preserve"> The data cannot be accessed directly, but we can create a workaround to replace it with available URLSs</w:t>
            </w:r>
          </w:p>
        </w:tc>
      </w:tr>
      <w:tr w:rsidR="00D86047" w:rsidRPr="002528C8">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Pr="002528C8" w:rsidRDefault="005458BF">
            <w:pPr>
              <w:pStyle w:val="normal0"/>
              <w:widowControl w:val="0"/>
              <w:spacing w:line="240" w:lineRule="auto"/>
              <w:rPr>
                <w:lang w:val="en-US"/>
              </w:rPr>
            </w:pPr>
            <w:r w:rsidRPr="002528C8">
              <w:rPr>
                <w:lang w:val="en-US"/>
              </w:rPr>
              <w:t>hasSize</w:t>
            </w:r>
          </w:p>
        </w:tc>
        <w:tc>
          <w:tcPr>
            <w:tcW w:w="2835" w:type="dxa"/>
            <w:tcMar>
              <w:top w:w="100" w:type="dxa"/>
              <w:left w:w="100" w:type="dxa"/>
              <w:bottom w:w="100" w:type="dxa"/>
              <w:right w:w="100" w:type="dxa"/>
            </w:tcMar>
          </w:tcPr>
          <w:p w:rsidR="00D86047" w:rsidRPr="002528C8" w:rsidRDefault="005458BF">
            <w:pPr>
              <w:pStyle w:val="normal0"/>
              <w:widowControl w:val="0"/>
              <w:spacing w:line="240" w:lineRule="auto"/>
              <w:rPr>
                <w:lang w:val="en-US"/>
              </w:rPr>
            </w:pPr>
            <w:r w:rsidRPr="002528C8">
              <w:rPr>
                <w:lang w:val="en-US"/>
              </w:rPr>
              <w:t>hasSize</w:t>
            </w:r>
          </w:p>
        </w:tc>
        <w:tc>
          <w:tcPr>
            <w:tcW w:w="3120" w:type="dxa"/>
            <w:tcMar>
              <w:top w:w="100" w:type="dxa"/>
              <w:left w:w="100" w:type="dxa"/>
              <w:bottom w:w="100" w:type="dxa"/>
              <w:right w:w="100" w:type="dxa"/>
            </w:tcMar>
          </w:tcPr>
          <w:p w:rsidR="00D86047" w:rsidRPr="002528C8" w:rsidRDefault="005458BF">
            <w:pPr>
              <w:pStyle w:val="normal0"/>
              <w:widowControl w:val="0"/>
              <w:spacing w:line="240" w:lineRule="auto"/>
              <w:rPr>
                <w:lang w:val="en-US"/>
              </w:rPr>
            </w:pPr>
            <w:r w:rsidRPr="002528C8">
              <w:rPr>
                <w:lang w:val="en-US"/>
              </w:rPr>
              <w:t>Equivalent data properties</w:t>
            </w:r>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Pr="002528C8" w:rsidRDefault="005458BF">
            <w:pPr>
              <w:pStyle w:val="normal0"/>
              <w:widowControl w:val="0"/>
              <w:spacing w:line="240" w:lineRule="auto"/>
              <w:rPr>
                <w:lang w:val="en-US"/>
              </w:rPr>
            </w:pPr>
            <w:r w:rsidRPr="002528C8">
              <w:rPr>
                <w:lang w:val="en-US"/>
              </w:rPr>
              <w:t>usedAs_*role*</w:t>
            </w:r>
          </w:p>
        </w:tc>
        <w:tc>
          <w:tcPr>
            <w:tcW w:w="2835" w:type="dxa"/>
            <w:tcMar>
              <w:top w:w="100" w:type="dxa"/>
              <w:left w:w="100" w:type="dxa"/>
              <w:bottom w:w="100" w:type="dxa"/>
              <w:right w:w="100" w:type="dxa"/>
            </w:tcMar>
          </w:tcPr>
          <w:p w:rsidR="00D86047" w:rsidRPr="002528C8" w:rsidRDefault="00D86047">
            <w:pPr>
              <w:pStyle w:val="normal0"/>
              <w:widowControl w:val="0"/>
              <w:spacing w:line="240" w:lineRule="auto"/>
              <w:rPr>
                <w:lang w:val="en-US"/>
              </w:rPr>
            </w:pPr>
          </w:p>
        </w:tc>
        <w:tc>
          <w:tcPr>
            <w:tcW w:w="3120" w:type="dxa"/>
            <w:tcMar>
              <w:top w:w="100" w:type="dxa"/>
              <w:left w:w="100" w:type="dxa"/>
              <w:bottom w:w="100" w:type="dxa"/>
              <w:right w:w="100" w:type="dxa"/>
            </w:tcMar>
          </w:tcPr>
          <w:p w:rsidR="00D86047" w:rsidRPr="00480CD2" w:rsidRDefault="005458BF">
            <w:pPr>
              <w:pStyle w:val="normal0"/>
              <w:widowControl w:val="0"/>
              <w:spacing w:line="240" w:lineRule="auto"/>
              <w:rPr>
                <w:lang w:val="en-US"/>
              </w:rPr>
            </w:pPr>
            <w:r w:rsidRPr="00480CD2">
              <w:rPr>
                <w:lang w:val="en-US"/>
              </w:rPr>
              <w:t>*role* refers to the role of the output, as it was assigned by the user. This property was created as an extension of opmv:used, to specify the role of an input.</w:t>
            </w:r>
          </w:p>
        </w:tc>
      </w:tr>
      <w:tr w:rsidR="00D86047" w:rsidRPr="00480CD2">
        <w:tblPrEx>
          <w:tblCellMar>
            <w:top w:w="0" w:type="dxa"/>
            <w:left w:w="0" w:type="dxa"/>
            <w:bottom w:w="0" w:type="dxa"/>
            <w:right w:w="0" w:type="dxa"/>
          </w:tblCellMar>
        </w:tblPrEx>
        <w:tc>
          <w:tcPr>
            <w:tcW w:w="3405" w:type="dxa"/>
            <w:tcMar>
              <w:top w:w="100" w:type="dxa"/>
              <w:left w:w="100" w:type="dxa"/>
              <w:bottom w:w="100" w:type="dxa"/>
              <w:right w:w="100" w:type="dxa"/>
            </w:tcMar>
          </w:tcPr>
          <w:p w:rsidR="00D86047" w:rsidRDefault="005458BF">
            <w:pPr>
              <w:pStyle w:val="normal0"/>
              <w:widowControl w:val="0"/>
              <w:spacing w:line="240" w:lineRule="auto"/>
            </w:pPr>
            <w:r>
              <w:t>generatedAs_*role*</w:t>
            </w:r>
          </w:p>
        </w:tc>
        <w:tc>
          <w:tcPr>
            <w:tcW w:w="2835" w:type="dxa"/>
            <w:tcMar>
              <w:top w:w="100" w:type="dxa"/>
              <w:left w:w="100" w:type="dxa"/>
              <w:bottom w:w="100" w:type="dxa"/>
              <w:right w:w="100" w:type="dxa"/>
            </w:tcMar>
          </w:tcPr>
          <w:p w:rsidR="00D86047" w:rsidRDefault="00D86047">
            <w:pPr>
              <w:pStyle w:val="normal0"/>
              <w:widowControl w:val="0"/>
              <w:spacing w:line="240" w:lineRule="auto"/>
            </w:pPr>
          </w:p>
        </w:tc>
        <w:tc>
          <w:tcPr>
            <w:tcW w:w="3120" w:type="dxa"/>
            <w:tcMar>
              <w:top w:w="100" w:type="dxa"/>
              <w:left w:w="100" w:type="dxa"/>
              <w:bottom w:w="100" w:type="dxa"/>
              <w:right w:w="100" w:type="dxa"/>
            </w:tcMar>
          </w:tcPr>
          <w:p w:rsidR="00D86047" w:rsidRPr="00480CD2" w:rsidRDefault="005458BF">
            <w:pPr>
              <w:pStyle w:val="normal0"/>
              <w:widowControl w:val="0"/>
              <w:spacing w:line="240" w:lineRule="auto"/>
              <w:rPr>
                <w:lang w:val="en-US"/>
              </w:rPr>
            </w:pPr>
            <w:r w:rsidRPr="00480CD2">
              <w:rPr>
                <w:lang w:val="en-US"/>
              </w:rPr>
              <w:t>*role* defines the same as above. It is linked in a similar way as it’s done in the template</w:t>
            </w:r>
          </w:p>
        </w:tc>
      </w:tr>
    </w:tbl>
    <w:p w:rsidR="00D86047" w:rsidRPr="00480CD2" w:rsidRDefault="00D86047">
      <w:pPr>
        <w:pStyle w:val="normal0"/>
        <w:jc w:val="both"/>
        <w:rPr>
          <w:lang w:val="en-US"/>
        </w:rPr>
      </w:pPr>
    </w:p>
    <w:p w:rsidR="00D86047" w:rsidRPr="005458BF" w:rsidRDefault="002528C8">
      <w:pPr>
        <w:pStyle w:val="normal0"/>
        <w:jc w:val="both"/>
        <w:rPr>
          <w:color w:val="auto"/>
          <w:lang w:val="en-US"/>
        </w:rPr>
      </w:pPr>
      <w:r w:rsidRPr="005458BF">
        <w:rPr>
          <w:b/>
          <w:color w:val="auto"/>
          <w:lang w:val="en-US"/>
        </w:rPr>
        <w:t>The URL from the agent responsible of the execution can be extracted from the URL of the domain</w:t>
      </w:r>
    </w:p>
    <w:p w:rsidR="00D86047" w:rsidRPr="00480CD2" w:rsidRDefault="005458BF">
      <w:pPr>
        <w:pStyle w:val="normal0"/>
        <w:jc w:val="both"/>
        <w:rPr>
          <w:lang w:val="en-US"/>
        </w:rPr>
      </w:pPr>
      <w:r w:rsidRPr="00480CD2">
        <w:rPr>
          <w:b/>
          <w:lang w:val="en-US"/>
        </w:rPr>
        <w:t>Expected input:</w:t>
      </w:r>
      <w:r w:rsidRPr="00480CD2">
        <w:rPr>
          <w:lang w:val="en-US"/>
        </w:rPr>
        <w:t xml:space="preserve"> Four files: the workflow instance has the code bindings; the Execution has the status of each step plus its metadata. The Extended template has the data bindings and their metadata and the  Execution library has metadata on the overall stat</w:t>
      </w:r>
      <w:r w:rsidRPr="00480CD2">
        <w:rPr>
          <w:lang w:val="en-US"/>
        </w:rPr>
        <w:t xml:space="preserve">us of the workflow plus its </w:t>
      </w:r>
      <w:r w:rsidRPr="00480CD2">
        <w:rPr>
          <w:lang w:val="en-US"/>
        </w:rPr>
        <w:lastRenderedPageBreak/>
        <w:t>overall start time and end time.</w:t>
      </w:r>
      <w:r>
        <w:rPr>
          <w:lang w:val="en-US"/>
        </w:rPr>
        <w:t xml:space="preserve"> In the end, the four files have been simplified to two: the execution file and the execution library file. The rest of the files are derived from the RDF data.</w:t>
      </w:r>
    </w:p>
    <w:p w:rsidR="00D86047" w:rsidRPr="00480CD2" w:rsidRDefault="005458BF">
      <w:pPr>
        <w:pStyle w:val="normal0"/>
        <w:rPr>
          <w:lang w:val="en-US"/>
        </w:rPr>
      </w:pPr>
      <w:r w:rsidRPr="00480CD2">
        <w:rPr>
          <w:b/>
          <w:lang w:val="en-US"/>
        </w:rPr>
        <w:t xml:space="preserve">Expected output: </w:t>
      </w:r>
      <w:r w:rsidRPr="00480CD2">
        <w:rPr>
          <w:lang w:val="en-US"/>
        </w:rPr>
        <w:t>A coherent and grouped description of the workflow execution, summarized according to OPMW, and exposed also in PROV.</w:t>
      </w:r>
    </w:p>
    <w:p w:rsidR="00D86047" w:rsidRPr="00480CD2" w:rsidRDefault="00D86047">
      <w:pPr>
        <w:pStyle w:val="normal0"/>
        <w:jc w:val="both"/>
        <w:rPr>
          <w:lang w:val="en-US"/>
        </w:rPr>
      </w:pPr>
    </w:p>
    <w:p w:rsidR="00D86047" w:rsidRPr="00480CD2" w:rsidRDefault="00D86047">
      <w:pPr>
        <w:pStyle w:val="normal0"/>
        <w:jc w:val="both"/>
        <w:rPr>
          <w:lang w:val="en-US"/>
        </w:rPr>
      </w:pPr>
    </w:p>
    <w:p w:rsidR="00D86047" w:rsidRPr="00480CD2" w:rsidRDefault="00D86047">
      <w:pPr>
        <w:pStyle w:val="normal0"/>
        <w:rPr>
          <w:lang w:val="en-US"/>
        </w:rPr>
      </w:pPr>
    </w:p>
    <w:p w:rsidR="00D86047" w:rsidRPr="00480CD2" w:rsidRDefault="00D86047">
      <w:pPr>
        <w:pStyle w:val="normal0"/>
        <w:rPr>
          <w:lang w:val="en-US"/>
        </w:rPr>
      </w:pPr>
    </w:p>
    <w:sectPr w:rsidR="00D86047" w:rsidRPr="00480CD2" w:rsidSect="00D8604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D4839"/>
    <w:multiLevelType w:val="multilevel"/>
    <w:tmpl w:val="E9121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defaultTabStop w:val="720"/>
  <w:hyphenationZone w:val="425"/>
  <w:characterSpacingControl w:val="doNotCompress"/>
  <w:compat/>
  <w:rsids>
    <w:rsidRoot w:val="00D86047"/>
    <w:rsid w:val="002528C8"/>
    <w:rsid w:val="00480CD2"/>
    <w:rsid w:val="005458BF"/>
    <w:rsid w:val="00620A40"/>
    <w:rsid w:val="00A95DCC"/>
    <w:rsid w:val="00B24421"/>
    <w:rsid w:val="00D86047"/>
    <w:rsid w:val="00F173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D86047"/>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D86047"/>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D86047"/>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D86047"/>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D86047"/>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D86047"/>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86047"/>
  </w:style>
  <w:style w:type="table" w:customStyle="1" w:styleId="TableNormal">
    <w:name w:val="Table Normal"/>
    <w:rsid w:val="00D86047"/>
    <w:tblPr>
      <w:tblCellMar>
        <w:top w:w="0" w:type="dxa"/>
        <w:left w:w="0" w:type="dxa"/>
        <w:bottom w:w="0" w:type="dxa"/>
        <w:right w:w="0" w:type="dxa"/>
      </w:tblCellMar>
    </w:tblPr>
  </w:style>
  <w:style w:type="paragraph" w:styleId="Ttulo">
    <w:name w:val="Title"/>
    <w:basedOn w:val="normal0"/>
    <w:next w:val="normal0"/>
    <w:rsid w:val="00D86047"/>
    <w:pPr>
      <w:keepNext/>
      <w:keepLines/>
      <w:contextualSpacing/>
    </w:pPr>
    <w:rPr>
      <w:rFonts w:ascii="Trebuchet MS" w:eastAsia="Trebuchet MS" w:hAnsi="Trebuchet MS" w:cs="Trebuchet MS"/>
      <w:sz w:val="42"/>
    </w:rPr>
  </w:style>
  <w:style w:type="paragraph" w:styleId="Subttulo">
    <w:name w:val="Subtitle"/>
    <w:basedOn w:val="normal0"/>
    <w:next w:val="normal0"/>
    <w:rsid w:val="00D8604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D86047"/>
    <w:tblPr>
      <w:tblStyleRowBandSize w:val="1"/>
      <w:tblStyleColBandSize w:val="1"/>
      <w:tblCellMar>
        <w:top w:w="0" w:type="dxa"/>
        <w:left w:w="0" w:type="dxa"/>
        <w:bottom w:w="0" w:type="dxa"/>
        <w:right w:w="0" w:type="dxa"/>
      </w:tblCellMar>
    </w:tblPr>
  </w:style>
  <w:style w:type="table" w:customStyle="1" w:styleId="a0">
    <w:basedOn w:val="TableNormal"/>
    <w:rsid w:val="00D86047"/>
    <w:tblPr>
      <w:tblStyleRowBandSize w:val="1"/>
      <w:tblStyleColBandSize w:val="1"/>
      <w:tblCellMar>
        <w:top w:w="0" w:type="dxa"/>
        <w:left w:w="0" w:type="dxa"/>
        <w:bottom w:w="0" w:type="dxa"/>
        <w:right w:w="0" w:type="dxa"/>
      </w:tblCellMar>
    </w:tblPr>
  </w:style>
  <w:style w:type="table" w:customStyle="1" w:styleId="a1">
    <w:basedOn w:val="TableNormal"/>
    <w:rsid w:val="00D86047"/>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D86047"/>
    <w:pPr>
      <w:spacing w:line="240" w:lineRule="auto"/>
    </w:pPr>
    <w:rPr>
      <w:sz w:val="20"/>
    </w:rPr>
  </w:style>
  <w:style w:type="character" w:customStyle="1" w:styleId="TextocomentarioCar">
    <w:name w:val="Texto comentario Car"/>
    <w:basedOn w:val="Fuentedeprrafopredeter"/>
    <w:link w:val="Textocomentario"/>
    <w:uiPriority w:val="99"/>
    <w:semiHidden/>
    <w:rsid w:val="00D86047"/>
    <w:rPr>
      <w:sz w:val="20"/>
    </w:rPr>
  </w:style>
  <w:style w:type="character" w:styleId="Refdecomentario">
    <w:name w:val="annotation reference"/>
    <w:basedOn w:val="Fuentedeprrafopredeter"/>
    <w:uiPriority w:val="99"/>
    <w:semiHidden/>
    <w:unhideWhenUsed/>
    <w:rsid w:val="00D86047"/>
    <w:rPr>
      <w:sz w:val="16"/>
      <w:szCs w:val="16"/>
    </w:rPr>
  </w:style>
  <w:style w:type="paragraph" w:styleId="Textodeglobo">
    <w:name w:val="Balloon Text"/>
    <w:basedOn w:val="Normal"/>
    <w:link w:val="TextodegloboCar"/>
    <w:uiPriority w:val="99"/>
    <w:semiHidden/>
    <w:unhideWhenUsed/>
    <w:rsid w:val="00480CD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0C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wings-workflows.org/ontology/execution.owl" TargetMode="External"/><Relationship Id="rId3" Type="http://schemas.openxmlformats.org/officeDocument/2006/relationships/settings" Target="settings.xml"/><Relationship Id="rId7" Type="http://schemas.openxmlformats.org/officeDocument/2006/relationships/hyperlink" Target="http://www.wings-workflows.org/ontology/workflow.ow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gs-workflows.org/wings-portal/export/users/admin/CompareFiles/workflows/Interleaved_Simple.ow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1545</Words>
  <Characters>8501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Wings to OPMW mapping and requirements.docx</vt:lpstr>
    </vt:vector>
  </TitlesOfParts>
  <Company/>
  <LinksUpToDate>false</LinksUpToDate>
  <CharactersWithSpaces>10026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Wings to OPMW mapping and requirements.docx</dc:title>
  <cp:lastModifiedBy>dgarijo</cp:lastModifiedBy>
  <cp:revision>7</cp:revision>
  <dcterms:created xsi:type="dcterms:W3CDTF">2015-01-19T17:12:00Z</dcterms:created>
  <dcterms:modified xsi:type="dcterms:W3CDTF">2015-01-19T18:03:00Z</dcterms:modified>
</cp:coreProperties>
</file>